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2CB52" w14:textId="5A0F94E4" w:rsidR="00A140F0" w:rsidRPr="00A140F0" w:rsidDel="00A140F0" w:rsidRDefault="00464165">
      <w:pPr>
        <w:jc w:val="center"/>
        <w:rPr>
          <w:ins w:id="0" w:author="Greg Wilson" w:date="2012-12-29T12:05:00Z"/>
          <w:rFonts w:ascii="Arial" w:hAnsi="Arial"/>
          <w:rPrChange w:id="1" w:author="Greg Wilson" w:date="2012-12-29T12:10:00Z">
            <w:rPr>
              <w:ins w:id="2" w:author="Greg Wilson" w:date="2012-12-29T12:05:00Z"/>
            </w:rPr>
          </w:rPrChange>
        </w:rPr>
        <w:pPrChange w:id="3" w:author="Greg Wilson" w:date="2012-12-29T12:07:00Z">
          <w:pPr>
            <w:jc w:val="right"/>
          </w:pPr>
        </w:pPrChange>
      </w:pPr>
      <w:del w:id="4" w:author="Greg Wilson" w:date="2012-12-29T12:07:00Z">
        <w:r w:rsidRPr="00A140F0" w:rsidDel="00A140F0">
          <w:rPr>
            <w:rFonts w:ascii="Arial" w:hAnsi="Arial"/>
            <w:rPrChange w:id="5" w:author="Greg Wilson" w:date="2012-12-29T12:10:00Z">
              <w:rPr/>
            </w:rPrChange>
          </w:rPr>
          <w:delText xml:space="preserve">December </w:delText>
        </w:r>
        <w:r w:rsidR="00B05487" w:rsidRPr="00A140F0" w:rsidDel="00A140F0">
          <w:rPr>
            <w:rFonts w:ascii="Arial" w:hAnsi="Arial"/>
            <w:rPrChange w:id="6" w:author="Greg Wilson" w:date="2012-12-29T12:10:00Z">
              <w:rPr/>
            </w:rPrChange>
          </w:rPr>
          <w:delText>29</w:delText>
        </w:r>
        <w:r w:rsidRPr="00A140F0" w:rsidDel="00A140F0">
          <w:rPr>
            <w:rFonts w:ascii="Arial" w:hAnsi="Arial"/>
            <w:rPrChange w:id="7" w:author="Greg Wilson" w:date="2012-12-29T12:10:00Z">
              <w:rPr/>
            </w:rPrChange>
          </w:rPr>
          <w:delText>, 2012</w:delText>
        </w:r>
      </w:del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8" w:author="Greg Wilson" w:date="2012-12-29T12:0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428"/>
        <w:gridCol w:w="4428"/>
        <w:tblGridChange w:id="9">
          <w:tblGrid>
            <w:gridCol w:w="4428"/>
            <w:gridCol w:w="4428"/>
          </w:tblGrid>
        </w:tblGridChange>
      </w:tblGrid>
      <w:tr w:rsidR="00A140F0" w:rsidRPr="00A140F0" w14:paraId="10AD139D" w14:textId="77777777" w:rsidTr="00A140F0">
        <w:trPr>
          <w:ins w:id="10" w:author="Greg Wilson" w:date="2012-12-29T12:05:00Z"/>
        </w:trPr>
        <w:tc>
          <w:tcPr>
            <w:tcW w:w="4428" w:type="dxa"/>
            <w:shd w:val="clear" w:color="auto" w:fill="auto"/>
            <w:tcPrChange w:id="11" w:author="Greg Wilson" w:date="2012-12-29T12:05:00Z">
              <w:tcPr>
                <w:tcW w:w="4428" w:type="dxa"/>
              </w:tcPr>
            </w:tcPrChange>
          </w:tcPr>
          <w:p w14:paraId="5E6BFE68" w14:textId="6282FF43" w:rsidR="00A140F0" w:rsidRPr="00A140F0" w:rsidRDefault="00A140F0">
            <w:pPr>
              <w:rPr>
                <w:ins w:id="12" w:author="Greg Wilson" w:date="2012-12-29T12:05:00Z"/>
                <w:rFonts w:ascii="Arial" w:hAnsi="Arial"/>
                <w:rPrChange w:id="13" w:author="Greg Wilson" w:date="2012-12-29T12:10:00Z">
                  <w:rPr>
                    <w:ins w:id="14" w:author="Greg Wilson" w:date="2012-12-29T12:05:00Z"/>
                  </w:rPr>
                </w:rPrChange>
              </w:rPr>
              <w:pPrChange w:id="15" w:author="Greg Wilson" w:date="2012-12-29T12:09:00Z">
                <w:pPr>
                  <w:jc w:val="right"/>
                </w:pPr>
              </w:pPrChange>
            </w:pPr>
            <w:ins w:id="16" w:author="Greg Wilson" w:date="2012-12-29T12:06:00Z">
              <w:r w:rsidRPr="00A140F0">
                <w:rPr>
                  <w:rFonts w:ascii="Arial" w:hAnsi="Arial"/>
                  <w:noProof/>
                  <w:lang w:eastAsia="en-US"/>
                  <w:rPrChange w:id="17">
                    <w:rPr>
                      <w:noProof/>
                      <w:lang w:eastAsia="en-US"/>
                    </w:rPr>
                  </w:rPrChange>
                </w:rPr>
                <w:drawing>
                  <wp:inline distT="0" distB="0" distL="0" distR="0" wp14:anchorId="56879869" wp14:editId="71E8DE22">
                    <wp:extent cx="1827286" cy="744204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software-carpentry-logo.png"/>
                            <pic:cNvPicPr/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27286" cy="74420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428" w:type="dxa"/>
            <w:shd w:val="clear" w:color="auto" w:fill="auto"/>
            <w:tcPrChange w:id="18" w:author="Greg Wilson" w:date="2012-12-29T12:05:00Z">
              <w:tcPr>
                <w:tcW w:w="4428" w:type="dxa"/>
              </w:tcPr>
            </w:tcPrChange>
          </w:tcPr>
          <w:p w14:paraId="2562A106" w14:textId="21BA8504" w:rsidR="00A140F0" w:rsidRPr="00A140F0" w:rsidRDefault="00A140F0" w:rsidP="00A140F0">
            <w:pPr>
              <w:jc w:val="right"/>
              <w:rPr>
                <w:ins w:id="19" w:author="Greg Wilson" w:date="2012-12-29T12:07:00Z"/>
                <w:rFonts w:ascii="Arial" w:hAnsi="Arial"/>
                <w:sz w:val="18"/>
                <w:szCs w:val="18"/>
                <w:rPrChange w:id="20" w:author="Greg Wilson" w:date="2012-12-29T12:10:00Z">
                  <w:rPr>
                    <w:ins w:id="21" w:author="Greg Wilson" w:date="2012-12-29T12:07:00Z"/>
                  </w:rPr>
                </w:rPrChange>
              </w:rPr>
            </w:pPr>
            <w:ins w:id="22" w:author="Greg Wilson" w:date="2012-12-29T12:09:00Z">
              <w:r w:rsidRPr="00A140F0">
                <w:rPr>
                  <w:rFonts w:ascii="Arial" w:hAnsi="Arial"/>
                  <w:sz w:val="18"/>
                  <w:szCs w:val="18"/>
                  <w:rPrChange w:id="23" w:author="Greg Wilson" w:date="2012-12-29T12:10:00Z">
                    <w:rPr>
                      <w:sz w:val="18"/>
                      <w:szCs w:val="18"/>
                    </w:rPr>
                  </w:rPrChange>
                </w:rPr>
                <w:t>Software Carpentry</w:t>
              </w:r>
            </w:ins>
          </w:p>
          <w:p w14:paraId="42D14663" w14:textId="54BF504F" w:rsidR="00A140F0" w:rsidRPr="00A140F0" w:rsidRDefault="00A140F0" w:rsidP="00A140F0">
            <w:pPr>
              <w:jc w:val="right"/>
              <w:rPr>
                <w:ins w:id="24" w:author="Greg Wilson" w:date="2012-12-29T12:07:00Z"/>
                <w:rFonts w:ascii="Arial" w:hAnsi="Arial"/>
                <w:sz w:val="18"/>
                <w:szCs w:val="18"/>
                <w:rPrChange w:id="25" w:author="Greg Wilson" w:date="2012-12-29T12:10:00Z">
                  <w:rPr>
                    <w:ins w:id="26" w:author="Greg Wilson" w:date="2012-12-29T12:07:00Z"/>
                  </w:rPr>
                </w:rPrChange>
              </w:rPr>
            </w:pPr>
            <w:ins w:id="27" w:author="Greg Wilson" w:date="2012-12-29T12:09:00Z">
              <w:r w:rsidRPr="00A140F0">
                <w:rPr>
                  <w:rFonts w:ascii="Arial" w:hAnsi="Arial"/>
                  <w:sz w:val="18"/>
                  <w:szCs w:val="18"/>
                  <w:rPrChange w:id="28" w:author="Greg Wilson" w:date="2012-12-29T12:10:00Z">
                    <w:rPr>
                      <w:sz w:val="18"/>
                      <w:szCs w:val="18"/>
                    </w:rPr>
                  </w:rPrChange>
                </w:rPr>
                <w:t xml:space="preserve">164 </w:t>
              </w:r>
              <w:proofErr w:type="spellStart"/>
              <w:r w:rsidRPr="00A140F0">
                <w:rPr>
                  <w:rFonts w:ascii="Arial" w:hAnsi="Arial"/>
                  <w:sz w:val="18"/>
                  <w:szCs w:val="18"/>
                  <w:rPrChange w:id="29" w:author="Greg Wilson" w:date="2012-12-29T12:10:00Z">
                    <w:rPr>
                      <w:sz w:val="18"/>
                      <w:szCs w:val="18"/>
                    </w:rPr>
                  </w:rPrChange>
                </w:rPr>
                <w:t>Ashdale</w:t>
              </w:r>
              <w:proofErr w:type="spellEnd"/>
              <w:r w:rsidRPr="00A140F0">
                <w:rPr>
                  <w:rFonts w:ascii="Arial" w:hAnsi="Arial"/>
                  <w:sz w:val="18"/>
                  <w:szCs w:val="18"/>
                  <w:rPrChange w:id="30" w:author="Greg Wilson" w:date="2012-12-29T12:10:00Z">
                    <w:rPr>
                      <w:sz w:val="18"/>
                      <w:szCs w:val="18"/>
                    </w:rPr>
                  </w:rPrChange>
                </w:rPr>
                <w:t xml:space="preserve"> Avenue</w:t>
              </w:r>
            </w:ins>
          </w:p>
          <w:p w14:paraId="22CFC72C" w14:textId="197BB1E6" w:rsidR="00A140F0" w:rsidRPr="00A140F0" w:rsidRDefault="00A140F0" w:rsidP="00A140F0">
            <w:pPr>
              <w:jc w:val="right"/>
              <w:rPr>
                <w:ins w:id="31" w:author="Greg Wilson" w:date="2012-12-29T12:08:00Z"/>
                <w:rFonts w:ascii="Arial" w:hAnsi="Arial"/>
                <w:sz w:val="18"/>
                <w:szCs w:val="18"/>
                <w:rPrChange w:id="32" w:author="Greg Wilson" w:date="2012-12-29T12:10:00Z">
                  <w:rPr>
                    <w:ins w:id="33" w:author="Greg Wilson" w:date="2012-12-29T12:08:00Z"/>
                  </w:rPr>
                </w:rPrChange>
              </w:rPr>
            </w:pPr>
            <w:ins w:id="34" w:author="Greg Wilson" w:date="2012-12-29T12:07:00Z">
              <w:r w:rsidRPr="00A140F0">
                <w:rPr>
                  <w:rFonts w:ascii="Arial" w:hAnsi="Arial"/>
                  <w:sz w:val="18"/>
                  <w:szCs w:val="18"/>
                  <w:rPrChange w:id="35" w:author="Greg Wilson" w:date="2012-12-29T12:10:00Z">
                    <w:rPr/>
                  </w:rPrChange>
                </w:rPr>
                <w:t xml:space="preserve">Toronto, Ontario </w:t>
              </w:r>
            </w:ins>
            <w:ins w:id="36" w:author="Greg Wilson" w:date="2012-12-29T12:09:00Z">
              <w:r w:rsidRPr="00A140F0">
                <w:rPr>
                  <w:rFonts w:ascii="Arial" w:hAnsi="Arial"/>
                  <w:sz w:val="18"/>
                  <w:szCs w:val="18"/>
                  <w:rPrChange w:id="37" w:author="Greg Wilson" w:date="2012-12-29T12:10:00Z">
                    <w:rPr>
                      <w:sz w:val="18"/>
                      <w:szCs w:val="18"/>
                    </w:rPr>
                  </w:rPrChange>
                </w:rPr>
                <w:t>M4L 2Y9</w:t>
              </w:r>
            </w:ins>
          </w:p>
          <w:p w14:paraId="125E3C05" w14:textId="44313DDE" w:rsidR="00A140F0" w:rsidRPr="00A140F0" w:rsidRDefault="00A140F0" w:rsidP="00A140F0">
            <w:pPr>
              <w:jc w:val="right"/>
              <w:rPr>
                <w:ins w:id="38" w:author="Greg Wilson" w:date="2012-12-29T12:08:00Z"/>
                <w:rFonts w:ascii="Arial" w:hAnsi="Arial"/>
                <w:sz w:val="18"/>
                <w:szCs w:val="18"/>
                <w:rPrChange w:id="39" w:author="Greg Wilson" w:date="2012-12-29T12:10:00Z">
                  <w:rPr>
                    <w:ins w:id="40" w:author="Greg Wilson" w:date="2012-12-29T12:08:00Z"/>
                  </w:rPr>
                </w:rPrChange>
              </w:rPr>
            </w:pPr>
            <w:ins w:id="41" w:author="Greg Wilson" w:date="2012-12-29T12:08:00Z">
              <w:r w:rsidRPr="00A140F0">
                <w:rPr>
                  <w:rFonts w:ascii="Arial" w:hAnsi="Arial"/>
                  <w:sz w:val="18"/>
                  <w:szCs w:val="18"/>
                  <w:rPrChange w:id="42" w:author="Greg Wilson" w:date="2012-12-29T12:10:00Z">
                    <w:rPr/>
                  </w:rPrChange>
                </w:rPr>
                <w:t>gvwilson@software-carpentry.org</w:t>
              </w:r>
            </w:ins>
          </w:p>
          <w:p w14:paraId="301F5460" w14:textId="77777777" w:rsidR="00A140F0" w:rsidRPr="00A140F0" w:rsidRDefault="00A140F0" w:rsidP="00AA4A25">
            <w:pPr>
              <w:jc w:val="right"/>
              <w:rPr>
                <w:ins w:id="43" w:author="Greg Wilson" w:date="2012-12-29T12:08:00Z"/>
                <w:rFonts w:ascii="Arial" w:hAnsi="Arial"/>
                <w:sz w:val="18"/>
                <w:szCs w:val="18"/>
                <w:rPrChange w:id="44" w:author="Greg Wilson" w:date="2012-12-29T12:10:00Z">
                  <w:rPr>
                    <w:ins w:id="45" w:author="Greg Wilson" w:date="2012-12-29T12:08:00Z"/>
                  </w:rPr>
                </w:rPrChange>
              </w:rPr>
            </w:pPr>
            <w:ins w:id="46" w:author="Greg Wilson" w:date="2012-12-29T12:08:00Z">
              <w:r w:rsidRPr="00A140F0">
                <w:rPr>
                  <w:rFonts w:ascii="Arial" w:hAnsi="Arial"/>
                  <w:sz w:val="18"/>
                  <w:szCs w:val="18"/>
                  <w:rPrChange w:id="47" w:author="Greg Wilson" w:date="2012-12-29T12:10:00Z">
                    <w:rPr/>
                  </w:rPrChange>
                </w:rPr>
                <w:t>+1 (416) 435 9779</w:t>
              </w:r>
            </w:ins>
          </w:p>
          <w:p w14:paraId="700BD311" w14:textId="2FEF8215" w:rsidR="00A140F0" w:rsidRPr="00A140F0" w:rsidRDefault="00A140F0">
            <w:pPr>
              <w:jc w:val="right"/>
              <w:rPr>
                <w:ins w:id="48" w:author="Greg Wilson" w:date="2012-12-29T12:05:00Z"/>
                <w:rFonts w:ascii="Arial" w:hAnsi="Arial"/>
                <w:sz w:val="18"/>
                <w:szCs w:val="18"/>
                <w:rPrChange w:id="49" w:author="Greg Wilson" w:date="2012-12-29T12:10:00Z">
                  <w:rPr>
                    <w:ins w:id="50" w:author="Greg Wilson" w:date="2012-12-29T12:05:00Z"/>
                  </w:rPr>
                </w:rPrChange>
              </w:rPr>
            </w:pPr>
            <w:ins w:id="51" w:author="Greg Wilson" w:date="2012-12-29T12:08:00Z">
              <w:r w:rsidRPr="00A140F0">
                <w:rPr>
                  <w:rFonts w:ascii="Arial" w:hAnsi="Arial"/>
                  <w:sz w:val="18"/>
                  <w:szCs w:val="18"/>
                  <w:rPrChange w:id="52" w:author="Greg Wilson" w:date="2012-12-29T12:10:00Z">
                    <w:rPr/>
                  </w:rPrChange>
                </w:rPr>
                <w:t>December 29, 2012</w:t>
              </w:r>
            </w:ins>
          </w:p>
        </w:tc>
      </w:tr>
    </w:tbl>
    <w:p w14:paraId="1C9D66EF" w14:textId="3CF4C1D7" w:rsidR="00EE1490" w:rsidRPr="00A140F0" w:rsidRDefault="00464165">
      <w:pPr>
        <w:rPr>
          <w:rFonts w:ascii="Arial" w:hAnsi="Arial"/>
          <w:sz w:val="22"/>
          <w:szCs w:val="22"/>
          <w:rPrChange w:id="53" w:author="Greg Wilson" w:date="2012-12-29T12:11:00Z">
            <w:rPr/>
          </w:rPrChange>
        </w:rPr>
        <w:pPrChange w:id="54" w:author="Greg Wilson" w:date="2012-12-29T12:10:00Z">
          <w:pPr>
            <w:jc w:val="right"/>
          </w:pPr>
        </w:pPrChange>
      </w:pPr>
      <w:del w:id="55" w:author="Greg Wilson" w:date="2012-12-29T12:05:00Z">
        <w:r w:rsidRPr="00A140F0" w:rsidDel="00A140F0">
          <w:rPr>
            <w:rFonts w:ascii="Arial" w:hAnsi="Arial"/>
            <w:sz w:val="22"/>
            <w:szCs w:val="22"/>
            <w:rPrChange w:id="56" w:author="Greg Wilson" w:date="2012-12-29T12:11:00Z">
              <w:rPr/>
            </w:rPrChange>
          </w:rPr>
          <w:delText>.</w:delText>
        </w:r>
      </w:del>
    </w:p>
    <w:p w14:paraId="5D829EA9" w14:textId="77777777" w:rsidR="00EE1490" w:rsidRPr="00A140F0" w:rsidRDefault="00EE1490">
      <w:pPr>
        <w:rPr>
          <w:rFonts w:ascii="Arial" w:hAnsi="Arial"/>
          <w:sz w:val="22"/>
          <w:szCs w:val="22"/>
          <w:rPrChange w:id="57" w:author="Greg Wilson" w:date="2012-12-29T12:11:00Z">
            <w:rPr/>
          </w:rPrChange>
        </w:rPr>
      </w:pPr>
    </w:p>
    <w:p w14:paraId="770DB04D" w14:textId="77777777" w:rsidR="00EE1490" w:rsidRPr="00A140F0" w:rsidRDefault="00464165">
      <w:pPr>
        <w:rPr>
          <w:rFonts w:ascii="Arial" w:hAnsi="Arial"/>
          <w:sz w:val="22"/>
          <w:szCs w:val="22"/>
          <w:rPrChange w:id="58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59" w:author="Greg Wilson" w:date="2012-12-29T12:11:00Z">
            <w:rPr/>
          </w:rPrChange>
        </w:rPr>
        <w:t xml:space="preserve">Dear Dr. </w:t>
      </w:r>
      <w:proofErr w:type="spellStart"/>
      <w:r w:rsidRPr="00A140F0">
        <w:rPr>
          <w:rFonts w:ascii="Arial" w:hAnsi="Arial"/>
          <w:sz w:val="22"/>
          <w:szCs w:val="22"/>
          <w:rPrChange w:id="60" w:author="Greg Wilson" w:date="2012-12-29T12:11:00Z">
            <w:rPr/>
          </w:rPrChange>
        </w:rPr>
        <w:t>Stopak</w:t>
      </w:r>
      <w:proofErr w:type="spellEnd"/>
      <w:r w:rsidRPr="00A140F0">
        <w:rPr>
          <w:rFonts w:ascii="Arial" w:hAnsi="Arial"/>
          <w:sz w:val="22"/>
          <w:szCs w:val="22"/>
          <w:rPrChange w:id="61" w:author="Greg Wilson" w:date="2012-12-29T12:11:00Z">
            <w:rPr/>
          </w:rPrChange>
        </w:rPr>
        <w:t>,</w:t>
      </w:r>
    </w:p>
    <w:p w14:paraId="6331844A" w14:textId="77777777" w:rsidR="00EE1490" w:rsidRPr="00A140F0" w:rsidRDefault="00EE1490">
      <w:pPr>
        <w:rPr>
          <w:rFonts w:ascii="Arial" w:hAnsi="Arial"/>
          <w:sz w:val="22"/>
          <w:szCs w:val="22"/>
          <w:rPrChange w:id="62" w:author="Greg Wilson" w:date="2012-12-29T12:11:00Z">
            <w:rPr/>
          </w:rPrChange>
        </w:rPr>
      </w:pPr>
    </w:p>
    <w:p w14:paraId="7DACF0B5" w14:textId="05F3CE3F" w:rsidR="00EE1490" w:rsidRPr="00A140F0" w:rsidRDefault="00464165">
      <w:pPr>
        <w:rPr>
          <w:rFonts w:ascii="Arial" w:hAnsi="Arial"/>
          <w:sz w:val="22"/>
          <w:szCs w:val="22"/>
          <w:rPrChange w:id="63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64" w:author="Greg Wilson" w:date="2012-12-29T12:11:00Z">
            <w:rPr/>
          </w:rPrChange>
        </w:rPr>
        <w:t xml:space="preserve">We </w:t>
      </w:r>
      <w:del w:id="65" w:author="Greg Wilson" w:date="2012-12-29T10:48:00Z">
        <w:r w:rsidRPr="00A140F0" w:rsidDel="00412315">
          <w:rPr>
            <w:rFonts w:ascii="Arial" w:hAnsi="Arial"/>
            <w:sz w:val="22"/>
            <w:szCs w:val="22"/>
            <w:rPrChange w:id="66" w:author="Greg Wilson" w:date="2012-12-29T12:11:00Z">
              <w:rPr/>
            </w:rPrChange>
          </w:rPr>
          <w:delText>would like</w:delText>
        </w:r>
      </w:del>
      <w:ins w:id="67" w:author="Greg Wilson" w:date="2012-12-29T10:48:00Z">
        <w:r w:rsidR="00412315" w:rsidRPr="00A140F0">
          <w:rPr>
            <w:rFonts w:ascii="Arial" w:hAnsi="Arial"/>
            <w:sz w:val="22"/>
            <w:szCs w:val="22"/>
            <w:rPrChange w:id="68" w:author="Greg Wilson" w:date="2012-12-29T12:11:00Z">
              <w:rPr/>
            </w:rPrChange>
          </w:rPr>
          <w:t>are writing</w:t>
        </w:r>
      </w:ins>
      <w:r w:rsidRPr="00A140F0">
        <w:rPr>
          <w:rFonts w:ascii="Arial" w:hAnsi="Arial"/>
          <w:sz w:val="22"/>
          <w:szCs w:val="22"/>
          <w:rPrChange w:id="69" w:author="Greg Wilson" w:date="2012-12-29T12:11:00Z">
            <w:rPr/>
          </w:rPrChange>
        </w:rPr>
        <w:t xml:space="preserve"> to ask PNAS to consider publishing our attached paper, “Best Practices for Scientific Computing</w:t>
      </w:r>
      <w:del w:id="70" w:author="Greg Wilson" w:date="2012-12-29T14:11:00Z">
        <w:r w:rsidRPr="00A140F0" w:rsidDel="0086396B">
          <w:rPr>
            <w:rFonts w:ascii="Arial" w:hAnsi="Arial"/>
            <w:sz w:val="22"/>
            <w:szCs w:val="22"/>
            <w:rPrChange w:id="71" w:author="Greg Wilson" w:date="2012-12-29T12:11:00Z">
              <w:rPr/>
            </w:rPrChange>
          </w:rPr>
          <w:delText>,</w:delText>
        </w:r>
      </w:del>
      <w:r w:rsidRPr="00A140F0">
        <w:rPr>
          <w:rFonts w:ascii="Arial" w:hAnsi="Arial"/>
          <w:sz w:val="22"/>
          <w:szCs w:val="22"/>
          <w:rPrChange w:id="72" w:author="Greg Wilson" w:date="2012-12-29T12:11:00Z">
            <w:rPr/>
          </w:rPrChange>
        </w:rPr>
        <w:t>”</w:t>
      </w:r>
      <w:ins w:id="73" w:author="Greg Wilson" w:date="2012-12-29T14:11:00Z">
        <w:r w:rsidR="0086396B">
          <w:rPr>
            <w:rFonts w:ascii="Arial" w:hAnsi="Arial"/>
            <w:sz w:val="22"/>
            <w:szCs w:val="22"/>
          </w:rPr>
          <w:t>,</w:t>
        </w:r>
      </w:ins>
      <w:r w:rsidRPr="00A140F0">
        <w:rPr>
          <w:rFonts w:ascii="Arial" w:hAnsi="Arial"/>
          <w:sz w:val="22"/>
          <w:szCs w:val="22"/>
          <w:rPrChange w:id="74" w:author="Greg Wilson" w:date="2012-12-29T12:11:00Z">
            <w:rPr/>
          </w:rPrChange>
        </w:rPr>
        <w:t xml:space="preserve"> as a Perspectives piece.</w:t>
      </w:r>
    </w:p>
    <w:p w14:paraId="6E9B4A2F" w14:textId="77777777" w:rsidR="00EE1490" w:rsidRPr="00A140F0" w:rsidRDefault="00EE1490">
      <w:pPr>
        <w:rPr>
          <w:rFonts w:ascii="Arial" w:hAnsi="Arial"/>
          <w:sz w:val="22"/>
          <w:szCs w:val="22"/>
          <w:rPrChange w:id="75" w:author="Greg Wilson" w:date="2012-12-29T12:11:00Z">
            <w:rPr/>
          </w:rPrChange>
        </w:rPr>
      </w:pPr>
    </w:p>
    <w:p w14:paraId="5679E5C8" w14:textId="3C914E48" w:rsidR="00EE1490" w:rsidDel="00AA4A25" w:rsidRDefault="00464165">
      <w:pPr>
        <w:rPr>
          <w:del w:id="76" w:author="Greg Wilson" w:date="2012-12-29T10:59:00Z"/>
          <w:rFonts w:ascii="Arial" w:hAnsi="Arial"/>
          <w:sz w:val="22"/>
          <w:szCs w:val="22"/>
        </w:rPr>
      </w:pPr>
      <w:r w:rsidRPr="00A140F0">
        <w:rPr>
          <w:rFonts w:ascii="Arial" w:hAnsi="Arial"/>
          <w:sz w:val="22"/>
          <w:szCs w:val="22"/>
          <w:rPrChange w:id="77" w:author="Greg Wilson" w:date="2012-12-29T12:11:00Z">
            <w:rPr/>
          </w:rPrChange>
        </w:rPr>
        <w:t>Science in all disciplines increasingly relies on computational approaches. From modeling and simulation to data manipulation and analysis</w:t>
      </w:r>
      <w:r w:rsidR="00CE0D18" w:rsidRPr="00A140F0">
        <w:rPr>
          <w:rFonts w:ascii="Arial" w:hAnsi="Arial"/>
          <w:sz w:val="22"/>
          <w:szCs w:val="22"/>
          <w:rPrChange w:id="78" w:author="Greg Wilson" w:date="2012-12-29T12:11:00Z">
            <w:rPr/>
          </w:rPrChange>
        </w:rPr>
        <w:t>,</w:t>
      </w:r>
      <w:r w:rsidRPr="00A140F0">
        <w:rPr>
          <w:rFonts w:ascii="Arial" w:hAnsi="Arial"/>
          <w:sz w:val="22"/>
          <w:szCs w:val="22"/>
          <w:rPrChange w:id="79" w:author="Greg Wilson" w:date="2012-12-29T12:11:00Z">
            <w:rPr/>
          </w:rPrChange>
        </w:rPr>
        <w:t xml:space="preserve"> scientists use computers as a core part of their research process [1</w:t>
      </w:r>
      <w:ins w:id="80" w:author="Greg Wilson" w:date="2012-12-29T10:52:00Z">
        <w:r w:rsidR="00412315" w:rsidRPr="00A140F0">
          <w:rPr>
            <w:rFonts w:ascii="Arial" w:hAnsi="Arial"/>
            <w:sz w:val="22"/>
            <w:szCs w:val="22"/>
            <w:rPrChange w:id="81" w:author="Greg Wilson" w:date="2012-12-29T12:11:00Z">
              <w:rPr/>
            </w:rPrChange>
          </w:rPr>
          <w:t>,2</w:t>
        </w:r>
      </w:ins>
      <w:r w:rsidRPr="00A140F0">
        <w:rPr>
          <w:rFonts w:ascii="Arial" w:hAnsi="Arial"/>
          <w:sz w:val="22"/>
          <w:szCs w:val="22"/>
          <w:rPrChange w:id="82" w:author="Greg Wilson" w:date="2012-12-29T12:11:00Z">
            <w:rPr/>
          </w:rPrChange>
        </w:rPr>
        <w:t xml:space="preserve">].  However, few scientists are aware of </w:t>
      </w:r>
      <w:del w:id="83" w:author="Greg Wilson" w:date="2012-12-29T10:49:00Z">
        <w:r w:rsidRPr="00A140F0" w:rsidDel="00412315">
          <w:rPr>
            <w:rFonts w:ascii="Arial" w:hAnsi="Arial"/>
            <w:sz w:val="22"/>
            <w:szCs w:val="22"/>
            <w:rPrChange w:id="84" w:author="Greg Wilson" w:date="2012-12-29T12:11:00Z">
              <w:rPr/>
            </w:rPrChange>
          </w:rPr>
          <w:delText xml:space="preserve">standard </w:delText>
        </w:r>
      </w:del>
      <w:ins w:id="85" w:author="Greg Wilson" w:date="2012-12-29T10:49:00Z">
        <w:r w:rsidR="00412315" w:rsidRPr="00A140F0">
          <w:rPr>
            <w:rFonts w:ascii="Arial" w:hAnsi="Arial"/>
            <w:sz w:val="22"/>
            <w:szCs w:val="22"/>
            <w:rPrChange w:id="86" w:author="Greg Wilson" w:date="2012-12-29T12:11:00Z">
              <w:rPr/>
            </w:rPrChange>
          </w:rPr>
          <w:t xml:space="preserve">good </w:t>
        </w:r>
      </w:ins>
      <w:r w:rsidRPr="00A140F0">
        <w:rPr>
          <w:rFonts w:ascii="Arial" w:hAnsi="Arial"/>
          <w:sz w:val="22"/>
          <w:szCs w:val="22"/>
          <w:rPrChange w:id="87" w:author="Greg Wilson" w:date="2012-12-29T12:11:00Z">
            <w:rPr/>
          </w:rPrChange>
        </w:rPr>
        <w:t xml:space="preserve">practices for developing </w:t>
      </w:r>
      <w:del w:id="88" w:author="Greg Wilson" w:date="2012-12-29T10:49:00Z">
        <w:r w:rsidRPr="00A140F0" w:rsidDel="00412315">
          <w:rPr>
            <w:rFonts w:ascii="Arial" w:hAnsi="Arial"/>
            <w:sz w:val="22"/>
            <w:szCs w:val="22"/>
            <w:rPrChange w:id="89" w:author="Greg Wilson" w:date="2012-12-29T12:11:00Z">
              <w:rPr/>
            </w:rPrChange>
          </w:rPr>
          <w:delText>computational approaches</w:delText>
        </w:r>
      </w:del>
      <w:ins w:id="90" w:author="Greg Wilson" w:date="2012-12-29T10:49:00Z">
        <w:r w:rsidR="00412315" w:rsidRPr="00A140F0">
          <w:rPr>
            <w:rFonts w:ascii="Arial" w:hAnsi="Arial"/>
            <w:sz w:val="22"/>
            <w:szCs w:val="22"/>
            <w:rPrChange w:id="91" w:author="Greg Wilson" w:date="2012-12-29T12:11:00Z">
              <w:rPr/>
            </w:rPrChange>
          </w:rPr>
          <w:t>and using software</w:t>
        </w:r>
      </w:ins>
      <w:r w:rsidRPr="00A140F0">
        <w:rPr>
          <w:rFonts w:ascii="Arial" w:hAnsi="Arial"/>
          <w:sz w:val="22"/>
          <w:szCs w:val="22"/>
          <w:rPrChange w:id="92" w:author="Greg Wilson" w:date="2012-12-29T12:11:00Z">
            <w:rPr/>
          </w:rPrChange>
        </w:rPr>
        <w:t xml:space="preserve"> in a rigorous and efficient manner. </w:t>
      </w:r>
      <w:del w:id="93" w:author="Greg Wilson" w:date="2012-12-29T10:49:00Z">
        <w:r w:rsidRPr="00A140F0" w:rsidDel="00412315">
          <w:rPr>
            <w:rFonts w:ascii="Arial" w:hAnsi="Arial"/>
            <w:sz w:val="22"/>
            <w:szCs w:val="22"/>
            <w:rPrChange w:id="94" w:author="Greg Wilson" w:date="2012-12-29T12:11:00Z">
              <w:rPr/>
            </w:rPrChange>
          </w:rPr>
          <w:delText>This means that scientists</w:delText>
        </w:r>
      </w:del>
      <w:ins w:id="95" w:author="Greg Wilson" w:date="2012-12-29T10:49:00Z">
        <w:r w:rsidR="00412315" w:rsidRPr="00A140F0">
          <w:rPr>
            <w:rFonts w:ascii="Arial" w:hAnsi="Arial"/>
            <w:sz w:val="22"/>
            <w:szCs w:val="22"/>
            <w:rPrChange w:id="96" w:author="Greg Wilson" w:date="2012-12-29T12:11:00Z">
              <w:rPr/>
            </w:rPrChange>
          </w:rPr>
          <w:t xml:space="preserve">As a result, </w:t>
        </w:r>
      </w:ins>
      <w:del w:id="97" w:author="Greg Wilson" w:date="2012-12-29T12:12:00Z">
        <w:r w:rsidRPr="00A140F0" w:rsidDel="00AA4A25">
          <w:rPr>
            <w:rFonts w:ascii="Arial" w:hAnsi="Arial"/>
            <w:sz w:val="22"/>
            <w:szCs w:val="22"/>
            <w:rPrChange w:id="98" w:author="Greg Wilson" w:date="2012-12-29T12:11:00Z">
              <w:rPr/>
            </w:rPrChange>
          </w:rPr>
          <w:delText xml:space="preserve"> spend far more time than necessary on the computational aspects of their research, </w:delText>
        </w:r>
      </w:del>
      <w:del w:id="99" w:author="Greg Wilson" w:date="2012-12-29T10:49:00Z">
        <w:r w:rsidRPr="00A140F0" w:rsidDel="00412315">
          <w:rPr>
            <w:rFonts w:ascii="Arial" w:hAnsi="Arial"/>
            <w:sz w:val="22"/>
            <w:szCs w:val="22"/>
            <w:rPrChange w:id="100" w:author="Greg Wilson" w:date="2012-12-29T12:11:00Z">
              <w:rPr/>
            </w:rPrChange>
          </w:rPr>
          <w:delText>resulting in</w:delText>
        </w:r>
      </w:del>
      <w:del w:id="101" w:author="Greg Wilson" w:date="2012-12-29T12:12:00Z">
        <w:r w:rsidRPr="00A140F0" w:rsidDel="00AA4A25">
          <w:rPr>
            <w:rFonts w:ascii="Arial" w:hAnsi="Arial"/>
            <w:sz w:val="22"/>
            <w:szCs w:val="22"/>
            <w:rPrChange w:id="102" w:author="Greg Wilson" w:date="2012-12-29T12:11:00Z">
              <w:rPr/>
            </w:rPrChange>
          </w:rPr>
          <w:delText xml:space="preserve"> less time </w:delText>
        </w:r>
      </w:del>
      <w:del w:id="103" w:author="Greg Wilson" w:date="2012-12-29T10:49:00Z">
        <w:r w:rsidRPr="00A140F0" w:rsidDel="00412315">
          <w:rPr>
            <w:rFonts w:ascii="Arial" w:hAnsi="Arial"/>
            <w:sz w:val="22"/>
            <w:szCs w:val="22"/>
            <w:rPrChange w:id="104" w:author="Greg Wilson" w:date="2012-12-29T12:11:00Z">
              <w:rPr/>
            </w:rPrChange>
          </w:rPr>
          <w:delText xml:space="preserve">spent focusing </w:delText>
        </w:r>
      </w:del>
      <w:del w:id="105" w:author="Greg Wilson" w:date="2012-12-29T12:12:00Z">
        <w:r w:rsidRPr="00A140F0" w:rsidDel="00AA4A25">
          <w:rPr>
            <w:rFonts w:ascii="Arial" w:hAnsi="Arial"/>
            <w:sz w:val="22"/>
            <w:szCs w:val="22"/>
            <w:rPrChange w:id="106" w:author="Greg Wilson" w:date="2012-12-29T12:11:00Z">
              <w:rPr/>
            </w:rPrChange>
          </w:rPr>
          <w:delText xml:space="preserve">on the core scientific questions. It also means that </w:delText>
        </w:r>
      </w:del>
      <w:del w:id="107" w:author="Greg Wilson" w:date="2012-12-29T10:50:00Z">
        <w:r w:rsidRPr="00A140F0" w:rsidDel="00412315">
          <w:rPr>
            <w:rFonts w:ascii="Arial" w:hAnsi="Arial"/>
            <w:sz w:val="22"/>
            <w:szCs w:val="22"/>
            <w:rPrChange w:id="108" w:author="Greg Wilson" w:date="2012-12-29T12:11:00Z">
              <w:rPr/>
            </w:rPrChange>
          </w:rPr>
          <w:delText>scientific research</w:delText>
        </w:r>
      </w:del>
      <w:ins w:id="109" w:author="Greg Wilson" w:date="2012-12-29T10:50:00Z">
        <w:r w:rsidR="00412315" w:rsidRPr="00A140F0">
          <w:rPr>
            <w:rFonts w:ascii="Arial" w:hAnsi="Arial"/>
            <w:sz w:val="22"/>
            <w:szCs w:val="22"/>
            <w:rPrChange w:id="110" w:author="Greg Wilson" w:date="2012-12-29T12:11:00Z">
              <w:rPr/>
            </w:rPrChange>
          </w:rPr>
          <w:t>their work</w:t>
        </w:r>
      </w:ins>
      <w:r w:rsidRPr="00A140F0">
        <w:rPr>
          <w:rFonts w:ascii="Arial" w:hAnsi="Arial"/>
          <w:sz w:val="22"/>
          <w:szCs w:val="22"/>
          <w:rPrChange w:id="111" w:author="Greg Wilson" w:date="2012-12-29T12:11:00Z">
            <w:rPr/>
          </w:rPrChange>
        </w:rPr>
        <w:t xml:space="preserve"> is often not reproducible and </w:t>
      </w:r>
      <w:del w:id="112" w:author="Greg Wilson" w:date="2012-12-29T10:47:00Z">
        <w:r w:rsidRPr="00A140F0" w:rsidDel="00412315">
          <w:rPr>
            <w:rFonts w:ascii="Arial" w:hAnsi="Arial"/>
            <w:sz w:val="22"/>
            <w:szCs w:val="22"/>
            <w:rPrChange w:id="113" w:author="Greg Wilson" w:date="2012-12-29T12:11:00Z">
              <w:rPr/>
            </w:rPrChange>
          </w:rPr>
          <w:delText xml:space="preserve">often </w:delText>
        </w:r>
      </w:del>
      <w:ins w:id="114" w:author="Greg Wilson" w:date="2012-12-29T10:47:00Z">
        <w:r w:rsidR="00412315" w:rsidRPr="00A140F0">
          <w:rPr>
            <w:rFonts w:ascii="Arial" w:hAnsi="Arial"/>
            <w:sz w:val="22"/>
            <w:szCs w:val="22"/>
            <w:rPrChange w:id="115" w:author="Greg Wilson" w:date="2012-12-29T12:11:00Z">
              <w:rPr/>
            </w:rPrChange>
          </w:rPr>
          <w:t xml:space="preserve">can </w:t>
        </w:r>
      </w:ins>
      <w:r w:rsidRPr="00A140F0">
        <w:rPr>
          <w:rFonts w:ascii="Arial" w:hAnsi="Arial"/>
          <w:sz w:val="22"/>
          <w:szCs w:val="22"/>
          <w:rPrChange w:id="116" w:author="Greg Wilson" w:date="2012-12-29T12:11:00Z">
            <w:rPr/>
          </w:rPrChange>
        </w:rPr>
        <w:t>include</w:t>
      </w:r>
      <w:del w:id="117" w:author="Greg Wilson" w:date="2012-12-29T10:47:00Z">
        <w:r w:rsidRPr="00A140F0" w:rsidDel="00412315">
          <w:rPr>
            <w:rFonts w:ascii="Arial" w:hAnsi="Arial"/>
            <w:sz w:val="22"/>
            <w:szCs w:val="22"/>
            <w:rPrChange w:id="118" w:author="Greg Wilson" w:date="2012-12-29T12:11:00Z">
              <w:rPr/>
            </w:rPrChange>
          </w:rPr>
          <w:delText>s</w:delText>
        </w:r>
      </w:del>
      <w:r w:rsidRPr="00A140F0">
        <w:rPr>
          <w:rFonts w:ascii="Arial" w:hAnsi="Arial"/>
          <w:sz w:val="22"/>
          <w:szCs w:val="22"/>
          <w:rPrChange w:id="119" w:author="Greg Wilson" w:date="2012-12-29T12:11:00Z">
            <w:rPr/>
          </w:rPrChange>
        </w:rPr>
        <w:t xml:space="preserve"> serious errors that can mislead the development of scientific ideas for years </w:t>
      </w:r>
      <w:ins w:id="120" w:author="Greg Wilson" w:date="2012-12-29T10:58:00Z">
        <w:r w:rsidR="00AC1271" w:rsidRPr="00A140F0">
          <w:rPr>
            <w:rFonts w:ascii="Arial" w:hAnsi="Arial"/>
            <w:sz w:val="22"/>
            <w:szCs w:val="22"/>
            <w:rPrChange w:id="121" w:author="Greg Wilson" w:date="2012-12-29T12:11:00Z">
              <w:rPr/>
            </w:rPrChange>
          </w:rPr>
          <w:t>(</w:t>
        </w:r>
        <w:proofErr w:type="spellStart"/>
        <w:r w:rsidR="00AC1271" w:rsidRPr="00A140F0">
          <w:rPr>
            <w:rFonts w:ascii="Arial" w:hAnsi="Arial"/>
            <w:sz w:val="22"/>
            <w:szCs w:val="22"/>
            <w:rPrChange w:id="122" w:author="Greg Wilson" w:date="2012-12-29T12:11:00Z">
              <w:rPr/>
            </w:rPrChange>
          </w:rPr>
          <w:t>e.g</w:t>
        </w:r>
        <w:proofErr w:type="spellEnd"/>
        <w:r w:rsidR="00AC1271" w:rsidRPr="00A140F0">
          <w:rPr>
            <w:rFonts w:ascii="Arial" w:hAnsi="Arial"/>
            <w:sz w:val="22"/>
            <w:szCs w:val="22"/>
            <w:rPrChange w:id="123" w:author="Greg Wilson" w:date="2012-12-29T12:11:00Z">
              <w:rPr/>
            </w:rPrChange>
          </w:rPr>
          <w:t xml:space="preserve">, </w:t>
        </w:r>
      </w:ins>
      <w:ins w:id="124" w:author="Greg Wilson" w:date="2012-12-29T10:50:00Z">
        <w:r w:rsidR="00412315" w:rsidRPr="00A140F0">
          <w:rPr>
            <w:rFonts w:ascii="Arial" w:hAnsi="Arial"/>
            <w:sz w:val="22"/>
            <w:szCs w:val="22"/>
            <w:rPrChange w:id="125" w:author="Greg Wilson" w:date="2012-12-29T12:11:00Z">
              <w:rPr/>
            </w:rPrChange>
          </w:rPr>
          <w:t>[</w:t>
        </w:r>
      </w:ins>
      <w:ins w:id="126" w:author="Greg Wilson" w:date="2012-12-29T10:52:00Z">
        <w:r w:rsidR="00412315" w:rsidRPr="00A140F0">
          <w:rPr>
            <w:rFonts w:ascii="Arial" w:hAnsi="Arial"/>
            <w:sz w:val="22"/>
            <w:szCs w:val="22"/>
            <w:rPrChange w:id="127" w:author="Greg Wilson" w:date="2012-12-29T12:11:00Z">
              <w:rPr/>
            </w:rPrChange>
          </w:rPr>
          <w:t>3</w:t>
        </w:r>
      </w:ins>
      <w:ins w:id="128" w:author="Greg Wilson" w:date="2012-12-29T10:58:00Z">
        <w:r w:rsidR="00AC1271" w:rsidRPr="00A140F0">
          <w:rPr>
            <w:rFonts w:ascii="Arial" w:hAnsi="Arial"/>
            <w:sz w:val="22"/>
            <w:szCs w:val="22"/>
            <w:rPrChange w:id="129" w:author="Greg Wilson" w:date="2012-12-29T12:11:00Z">
              <w:rPr/>
            </w:rPrChange>
          </w:rPr>
          <w:t>,4,5</w:t>
        </w:r>
      </w:ins>
      <w:ins w:id="130" w:author="Greg Wilson" w:date="2012-12-29T10:50:00Z">
        <w:r w:rsidR="00412315" w:rsidRPr="00A140F0">
          <w:rPr>
            <w:rFonts w:ascii="Arial" w:hAnsi="Arial"/>
            <w:sz w:val="22"/>
            <w:szCs w:val="22"/>
            <w:rPrChange w:id="131" w:author="Greg Wilson" w:date="2012-12-29T12:11:00Z">
              <w:rPr/>
            </w:rPrChange>
          </w:rPr>
          <w:t>]</w:t>
        </w:r>
      </w:ins>
      <w:ins w:id="132" w:author="Greg Wilson" w:date="2012-12-29T10:58:00Z">
        <w:r w:rsidR="00AC1271" w:rsidRPr="00A140F0">
          <w:rPr>
            <w:rFonts w:ascii="Arial" w:hAnsi="Arial"/>
            <w:sz w:val="22"/>
            <w:szCs w:val="22"/>
            <w:rPrChange w:id="133" w:author="Greg Wilson" w:date="2012-12-29T12:11:00Z">
              <w:rPr/>
            </w:rPrChange>
          </w:rPr>
          <w:t>)</w:t>
        </w:r>
      </w:ins>
      <w:del w:id="134" w:author="Greg Wilson" w:date="2012-12-29T10:50:00Z">
        <w:r w:rsidRPr="00A140F0" w:rsidDel="00412315">
          <w:rPr>
            <w:rFonts w:ascii="Arial" w:hAnsi="Arial"/>
            <w:sz w:val="22"/>
            <w:szCs w:val="22"/>
            <w:rPrChange w:id="135" w:author="Greg Wilson" w:date="2012-12-29T12:11:00Z">
              <w:rPr/>
            </w:rPrChange>
          </w:rPr>
          <w:delText>(high profile citations; and include a citation list at the end of the letter)</w:delText>
        </w:r>
      </w:del>
      <w:ins w:id="136" w:author="Greg Wilson" w:date="2012-12-29T12:12:00Z">
        <w:r w:rsidR="00AA4A25">
          <w:rPr>
            <w:rFonts w:ascii="Arial" w:hAnsi="Arial"/>
            <w:sz w:val="22"/>
            <w:szCs w:val="22"/>
          </w:rPr>
          <w:t xml:space="preserve">. Just as importantly, the lack of good “lab skills” for computational work means that </w:t>
        </w:r>
      </w:ins>
      <w:ins w:id="137" w:author="Greg Wilson" w:date="2012-12-29T12:13:00Z">
        <w:r w:rsidR="00AA4A25">
          <w:rPr>
            <w:rFonts w:ascii="Arial" w:hAnsi="Arial"/>
            <w:sz w:val="22"/>
            <w:szCs w:val="22"/>
          </w:rPr>
          <w:t>many researchers</w:t>
        </w:r>
      </w:ins>
      <w:ins w:id="138" w:author="Greg Wilson" w:date="2012-12-29T12:12:00Z">
        <w:r w:rsidR="00AA4A25" w:rsidRPr="005C450B">
          <w:rPr>
            <w:rFonts w:ascii="Arial" w:hAnsi="Arial"/>
            <w:sz w:val="22"/>
            <w:szCs w:val="22"/>
          </w:rPr>
          <w:t xml:space="preserve"> spend</w:t>
        </w:r>
        <w:r w:rsidR="00AA4A25">
          <w:rPr>
            <w:rFonts w:ascii="Arial" w:hAnsi="Arial"/>
            <w:sz w:val="22"/>
            <w:szCs w:val="22"/>
          </w:rPr>
          <w:t xml:space="preserve"> far more time than necessary doing simple things</w:t>
        </w:r>
        <w:r w:rsidR="00AA4A25" w:rsidRPr="005C450B">
          <w:rPr>
            <w:rFonts w:ascii="Arial" w:hAnsi="Arial"/>
            <w:sz w:val="22"/>
            <w:szCs w:val="22"/>
          </w:rPr>
          <w:t>, and correspondingly less time on the core scientific questions.</w:t>
        </w:r>
      </w:ins>
      <w:del w:id="139" w:author="Greg Wilson" w:date="2012-12-29T12:12:00Z">
        <w:r w:rsidRPr="00A140F0" w:rsidDel="00AA4A25">
          <w:rPr>
            <w:rFonts w:ascii="Arial" w:hAnsi="Arial"/>
            <w:sz w:val="22"/>
            <w:szCs w:val="22"/>
            <w:rPrChange w:id="140" w:author="Greg Wilson" w:date="2012-12-29T12:11:00Z">
              <w:rPr/>
            </w:rPrChange>
          </w:rPr>
          <w:delText>.</w:delText>
        </w:r>
      </w:del>
    </w:p>
    <w:p w14:paraId="61B285FC" w14:textId="77777777" w:rsidR="00AA4A25" w:rsidRDefault="00AA4A25" w:rsidP="00AA4A25">
      <w:pPr>
        <w:rPr>
          <w:ins w:id="141" w:author="Greg Wilson" w:date="2012-12-29T12:11:00Z"/>
          <w:rFonts w:ascii="Arial" w:hAnsi="Arial"/>
          <w:sz w:val="22"/>
          <w:szCs w:val="22"/>
        </w:rPr>
      </w:pPr>
    </w:p>
    <w:p w14:paraId="2D75078F" w14:textId="77777777" w:rsidR="00AA4A25" w:rsidRDefault="00AA4A25" w:rsidP="00AA4A25">
      <w:pPr>
        <w:rPr>
          <w:ins w:id="142" w:author="Greg Wilson" w:date="2012-12-29T12:13:00Z"/>
          <w:rFonts w:ascii="Arial" w:hAnsi="Arial"/>
          <w:sz w:val="22"/>
          <w:szCs w:val="22"/>
        </w:rPr>
      </w:pPr>
    </w:p>
    <w:p w14:paraId="1D711B7A" w14:textId="5B47F74C" w:rsidR="00EE1490" w:rsidRPr="00A140F0" w:rsidDel="00AC1271" w:rsidRDefault="00AA4A25">
      <w:pPr>
        <w:rPr>
          <w:del w:id="143" w:author="Greg Wilson" w:date="2012-12-29T10:59:00Z"/>
          <w:rFonts w:ascii="Arial" w:hAnsi="Arial"/>
          <w:sz w:val="22"/>
          <w:szCs w:val="22"/>
          <w:rPrChange w:id="144" w:author="Greg Wilson" w:date="2012-12-29T12:11:00Z">
            <w:rPr>
              <w:del w:id="145" w:author="Greg Wilson" w:date="2012-12-29T10:59:00Z"/>
            </w:rPr>
          </w:rPrChange>
        </w:rPr>
      </w:pPr>
      <w:bookmarkStart w:id="146" w:name="_GoBack"/>
      <w:ins w:id="147" w:author="Greg Wilson" w:date="2012-12-29T12:13:00Z">
        <w:r>
          <w:rPr>
            <w:rFonts w:ascii="Arial" w:hAnsi="Arial"/>
            <w:sz w:val="22"/>
            <w:szCs w:val="22"/>
          </w:rPr>
          <w:t>T</w:t>
        </w:r>
      </w:ins>
    </w:p>
    <w:p w14:paraId="1737C76D" w14:textId="68165218" w:rsidR="00EE1490" w:rsidRPr="00A140F0" w:rsidDel="00AC1271" w:rsidRDefault="00464165">
      <w:pPr>
        <w:rPr>
          <w:del w:id="148" w:author="Greg Wilson" w:date="2012-12-29T10:59:00Z"/>
          <w:rFonts w:ascii="Arial" w:hAnsi="Arial"/>
          <w:sz w:val="22"/>
          <w:szCs w:val="22"/>
          <w:rPrChange w:id="149" w:author="Greg Wilson" w:date="2012-12-29T12:11:00Z">
            <w:rPr>
              <w:del w:id="150" w:author="Greg Wilson" w:date="2012-12-29T10:59:00Z"/>
            </w:rPr>
          </w:rPrChange>
        </w:rPr>
      </w:pPr>
      <w:del w:id="151" w:author="Greg Wilson" w:date="2012-12-29T10:59:00Z">
        <w:r w:rsidRPr="00A140F0" w:rsidDel="00AC1271">
          <w:rPr>
            <w:rFonts w:ascii="Arial" w:hAnsi="Arial"/>
            <w:sz w:val="22"/>
            <w:szCs w:val="22"/>
            <w:rPrChange w:id="152" w:author="Greg Wilson" w:date="2012-12-29T12:11:00Z">
              <w:rPr/>
            </w:rPrChange>
          </w:rPr>
          <w:delText>It is hard to overstate the broad transdisciplinary importance of the topic of reproducibility and correctness in research software.</w:delText>
        </w:r>
      </w:del>
    </w:p>
    <w:p w14:paraId="51EA6B9A" w14:textId="3B584B52" w:rsidR="00EE1490" w:rsidRPr="00A140F0" w:rsidDel="00AC1271" w:rsidRDefault="00EE1490">
      <w:pPr>
        <w:rPr>
          <w:del w:id="153" w:author="Greg Wilson" w:date="2012-12-29T10:59:00Z"/>
          <w:rFonts w:ascii="Arial" w:hAnsi="Arial"/>
          <w:sz w:val="22"/>
          <w:szCs w:val="22"/>
          <w:rPrChange w:id="154" w:author="Greg Wilson" w:date="2012-12-29T12:11:00Z">
            <w:rPr>
              <w:del w:id="155" w:author="Greg Wilson" w:date="2012-12-29T10:59:00Z"/>
            </w:rPr>
          </w:rPrChange>
        </w:rPr>
      </w:pPr>
    </w:p>
    <w:p w14:paraId="292EC5F8" w14:textId="4923DE40" w:rsidR="00464165" w:rsidRPr="00A140F0" w:rsidDel="00684EDB" w:rsidRDefault="00464165">
      <w:pPr>
        <w:rPr>
          <w:del w:id="156" w:author="Greg Wilson" w:date="2012-12-29T11:57:00Z"/>
          <w:rFonts w:ascii="Arial" w:hAnsi="Arial"/>
          <w:sz w:val="22"/>
          <w:szCs w:val="22"/>
          <w:rPrChange w:id="157" w:author="Greg Wilson" w:date="2012-12-29T12:11:00Z">
            <w:rPr>
              <w:del w:id="158" w:author="Greg Wilson" w:date="2012-12-29T11:57:00Z"/>
            </w:rPr>
          </w:rPrChange>
        </w:rPr>
      </w:pPr>
      <w:del w:id="159" w:author="Greg Wilson" w:date="2012-12-29T10:59:00Z">
        <w:r w:rsidRPr="00A140F0" w:rsidDel="00AC1271">
          <w:rPr>
            <w:rFonts w:ascii="Arial" w:hAnsi="Arial"/>
            <w:sz w:val="22"/>
            <w:szCs w:val="22"/>
            <w:rPrChange w:id="160" w:author="Greg Wilson" w:date="2012-12-29T12:11:00Z">
              <w:rPr/>
            </w:rPrChange>
          </w:rPr>
          <w:delText xml:space="preserve">There have been a number of high profile retractions due to computational errors.  </w:delText>
        </w:r>
      </w:del>
      <w:del w:id="161" w:author="Greg Wilson" w:date="2012-12-29T12:11:00Z">
        <w:r w:rsidRPr="00A140F0" w:rsidDel="00AA4A25">
          <w:rPr>
            <w:rFonts w:ascii="Arial" w:hAnsi="Arial"/>
            <w:sz w:val="22"/>
            <w:szCs w:val="22"/>
            <w:rPrChange w:id="162" w:author="Greg Wilson" w:date="2012-12-29T12:11:00Z">
              <w:rPr/>
            </w:rPrChange>
          </w:rPr>
          <w:delText xml:space="preserve">These retractions, </w:delText>
        </w:r>
      </w:del>
      <w:del w:id="163" w:author="Greg Wilson" w:date="2012-12-29T10:59:00Z">
        <w:r w:rsidRPr="00A140F0" w:rsidDel="00AC1271">
          <w:rPr>
            <w:rFonts w:ascii="Arial" w:hAnsi="Arial"/>
            <w:sz w:val="22"/>
            <w:szCs w:val="22"/>
            <w:rPrChange w:id="164" w:author="Greg Wilson" w:date="2012-12-29T12:11:00Z">
              <w:rPr/>
            </w:rPrChange>
          </w:rPr>
          <w:delText xml:space="preserve">discussed in our paper, </w:delText>
        </w:r>
      </w:del>
      <w:del w:id="165" w:author="Greg Wilson" w:date="2012-12-29T12:11:00Z">
        <w:r w:rsidRPr="00A140F0" w:rsidDel="00AA4A25">
          <w:rPr>
            <w:rFonts w:ascii="Arial" w:hAnsi="Arial"/>
            <w:sz w:val="22"/>
            <w:szCs w:val="22"/>
            <w:rPrChange w:id="166" w:author="Greg Wilson" w:date="2012-12-29T12:11:00Z">
              <w:rPr/>
            </w:rPrChange>
          </w:rPr>
          <w:delText xml:space="preserve">together with </w:delText>
        </w:r>
      </w:del>
      <w:del w:id="167" w:author="Greg Wilson" w:date="2012-12-29T12:13:00Z">
        <w:r w:rsidRPr="00A140F0" w:rsidDel="00AA4A25">
          <w:rPr>
            <w:rFonts w:ascii="Arial" w:hAnsi="Arial"/>
            <w:sz w:val="22"/>
            <w:szCs w:val="22"/>
            <w:rPrChange w:id="168" w:author="Greg Wilson" w:date="2012-12-29T12:11:00Z">
              <w:rPr/>
            </w:rPrChange>
          </w:rPr>
          <w:delText>t</w:delText>
        </w:r>
      </w:del>
      <w:proofErr w:type="gramStart"/>
      <w:r w:rsidRPr="00A140F0">
        <w:rPr>
          <w:rFonts w:ascii="Arial" w:hAnsi="Arial"/>
          <w:sz w:val="22"/>
          <w:szCs w:val="22"/>
          <w:rPrChange w:id="169" w:author="Greg Wilson" w:date="2012-12-29T12:11:00Z">
            <w:rPr/>
          </w:rPrChange>
        </w:rPr>
        <w:t>he</w:t>
      </w:r>
      <w:proofErr w:type="gramEnd"/>
      <w:r w:rsidRPr="00A140F0">
        <w:rPr>
          <w:rFonts w:ascii="Arial" w:hAnsi="Arial"/>
          <w:sz w:val="22"/>
          <w:szCs w:val="22"/>
          <w:rPrChange w:id="170" w:author="Greg Wilson" w:date="2012-12-29T12:11:00Z">
            <w:rPr/>
          </w:rPrChange>
        </w:rPr>
        <w:t xml:space="preserve"> growing recognition </w:t>
      </w:r>
      <w:del w:id="171" w:author="Greg Wilson" w:date="2012-12-29T12:13:00Z">
        <w:r w:rsidRPr="00A140F0" w:rsidDel="00AA4A25">
          <w:rPr>
            <w:rFonts w:ascii="Arial" w:hAnsi="Arial"/>
            <w:sz w:val="22"/>
            <w:szCs w:val="22"/>
            <w:rPrChange w:id="172" w:author="Greg Wilson" w:date="2012-12-29T12:11:00Z">
              <w:rPr/>
            </w:rPrChange>
          </w:rPr>
          <w:delText>that computation is becoming inextricably intertwined with science, have</w:delText>
        </w:r>
      </w:del>
      <w:ins w:id="173" w:author="Greg Wilson" w:date="2012-12-29T12:13:00Z">
        <w:r w:rsidR="00AA4A25">
          <w:rPr>
            <w:rFonts w:ascii="Arial" w:hAnsi="Arial"/>
            <w:sz w:val="22"/>
            <w:szCs w:val="22"/>
          </w:rPr>
          <w:t>of these problems has</w:t>
        </w:r>
      </w:ins>
      <w:r w:rsidRPr="00A140F0">
        <w:rPr>
          <w:rFonts w:ascii="Arial" w:hAnsi="Arial"/>
          <w:sz w:val="22"/>
          <w:szCs w:val="22"/>
          <w:rPrChange w:id="174" w:author="Greg Wilson" w:date="2012-12-29T12:11:00Z">
            <w:rPr/>
          </w:rPrChange>
        </w:rPr>
        <w:t xml:space="preserve"> triggered a </w:t>
      </w:r>
      <w:del w:id="175" w:author="Greg Wilson" w:date="2012-12-29T12:13:00Z">
        <w:r w:rsidRPr="00A140F0" w:rsidDel="00AA4A25">
          <w:rPr>
            <w:rFonts w:ascii="Arial" w:hAnsi="Arial"/>
            <w:sz w:val="22"/>
            <w:szCs w:val="22"/>
            <w:rPrChange w:id="176" w:author="Greg Wilson" w:date="2012-12-29T12:11:00Z">
              <w:rPr/>
            </w:rPrChange>
          </w:rPr>
          <w:delText>number of recent</w:delText>
        </w:r>
      </w:del>
      <w:ins w:id="177" w:author="Greg Wilson" w:date="2012-12-29T12:13:00Z">
        <w:r w:rsidR="00AA4A25">
          <w:rPr>
            <w:rFonts w:ascii="Arial" w:hAnsi="Arial"/>
            <w:sz w:val="22"/>
            <w:szCs w:val="22"/>
          </w:rPr>
          <w:t>flurry of</w:t>
        </w:r>
      </w:ins>
      <w:r w:rsidRPr="00A140F0">
        <w:rPr>
          <w:rFonts w:ascii="Arial" w:hAnsi="Arial"/>
          <w:sz w:val="22"/>
          <w:szCs w:val="22"/>
          <w:rPrChange w:id="178" w:author="Greg Wilson" w:date="2012-12-29T12:11:00Z">
            <w:rPr/>
          </w:rPrChange>
        </w:rPr>
        <w:t xml:space="preserve"> editorials, commentary pieces, and reviews</w:t>
      </w:r>
      <w:ins w:id="179" w:author="Greg Wilson" w:date="2012-12-29T10:59:00Z">
        <w:r w:rsidR="00AC1271" w:rsidRPr="00A140F0">
          <w:rPr>
            <w:rFonts w:ascii="Arial" w:hAnsi="Arial"/>
            <w:sz w:val="22"/>
            <w:szCs w:val="22"/>
            <w:rPrChange w:id="180" w:author="Greg Wilson" w:date="2012-12-29T12:11:00Z">
              <w:rPr/>
            </w:rPrChange>
          </w:rPr>
          <w:t xml:space="preserve"> (e.g., [6,7,8]).</w:t>
        </w:r>
      </w:ins>
      <w:del w:id="181" w:author="Greg Wilson" w:date="2012-12-29T10:59:00Z">
        <w:r w:rsidRPr="00A140F0" w:rsidDel="00AC1271">
          <w:rPr>
            <w:rFonts w:ascii="Arial" w:hAnsi="Arial"/>
            <w:sz w:val="22"/>
            <w:szCs w:val="22"/>
            <w:rPrChange w:id="182" w:author="Greg Wilson" w:date="2012-12-29T12:11:00Z">
              <w:rPr/>
            </w:rPrChange>
          </w:rPr>
          <w:delText>:</w:delText>
        </w:r>
      </w:del>
    </w:p>
    <w:p w14:paraId="026D7877" w14:textId="279210E4" w:rsidR="00464165" w:rsidRPr="00A140F0" w:rsidDel="00AA4A25" w:rsidRDefault="00AA4A25" w:rsidP="00AA4A25">
      <w:pPr>
        <w:rPr>
          <w:del w:id="183" w:author="Greg Wilson" w:date="2012-12-29T12:12:00Z"/>
          <w:rFonts w:ascii="Arial" w:hAnsi="Arial"/>
          <w:sz w:val="22"/>
          <w:szCs w:val="22"/>
          <w:rPrChange w:id="184" w:author="Greg Wilson" w:date="2012-12-29T12:11:00Z">
            <w:rPr>
              <w:del w:id="185" w:author="Greg Wilson" w:date="2012-12-29T12:12:00Z"/>
            </w:rPr>
          </w:rPrChange>
        </w:rPr>
      </w:pPr>
      <w:ins w:id="186" w:author="Greg Wilson" w:date="2012-12-29T12:12:00Z">
        <w:r>
          <w:rPr>
            <w:rFonts w:ascii="Arial" w:hAnsi="Arial"/>
            <w:sz w:val="22"/>
            <w:szCs w:val="22"/>
          </w:rPr>
          <w:t xml:space="preserve"> </w:t>
        </w:r>
      </w:ins>
    </w:p>
    <w:p w14:paraId="3CB317A4" w14:textId="753BECA6" w:rsidR="00B05487" w:rsidRPr="00A140F0" w:rsidDel="0086396B" w:rsidRDefault="00B05487">
      <w:pPr>
        <w:rPr>
          <w:del w:id="187" w:author="Greg Wilson" w:date="2012-12-29T14:11:00Z"/>
          <w:rFonts w:ascii="Arial" w:hAnsi="Arial"/>
          <w:sz w:val="22"/>
          <w:szCs w:val="22"/>
          <w:rPrChange w:id="188" w:author="Greg Wilson" w:date="2012-12-29T12:11:00Z">
            <w:rPr>
              <w:del w:id="189" w:author="Greg Wilson" w:date="2012-12-29T14:11:00Z"/>
            </w:rPr>
          </w:rPrChange>
        </w:rPr>
      </w:pPr>
      <w:moveFromRangeStart w:id="190" w:author="Greg Wilson" w:date="2012-12-29T11:56:00Z" w:name="move218401544"/>
      <w:moveFrom w:id="191" w:author="Greg Wilson" w:date="2012-12-29T11:56:00Z">
        <w:r w:rsidRPr="00A140F0" w:rsidDel="00684EDB">
          <w:rPr>
            <w:rFonts w:ascii="Arial" w:hAnsi="Arial"/>
            <w:sz w:val="22"/>
            <w:szCs w:val="22"/>
            <w:rPrChange w:id="192" w:author="Greg Wilson" w:date="2012-12-29T12:11:00Z">
              <w:rPr/>
            </w:rPrChange>
          </w:rPr>
          <w:t>Shining Light into Black Boxes (Science, 2012) [2</w:t>
        </w:r>
        <w:del w:id="193" w:author="Greg Wilson" w:date="2012-12-29T14:11:00Z">
          <w:r w:rsidRPr="00A140F0" w:rsidDel="0086396B">
            <w:rPr>
              <w:rFonts w:ascii="Arial" w:hAnsi="Arial"/>
              <w:sz w:val="22"/>
              <w:szCs w:val="22"/>
              <w:rPrChange w:id="194" w:author="Greg Wilson" w:date="2012-12-29T12:11:00Z">
                <w:rPr/>
              </w:rPrChange>
            </w:rPr>
            <w:delText>]</w:delText>
          </w:r>
        </w:del>
      </w:moveFrom>
    </w:p>
    <w:p w14:paraId="3D9EC114" w14:textId="5DE6ABF6" w:rsidR="00EE1490" w:rsidRPr="00A140F0" w:rsidDel="0086396B" w:rsidRDefault="00464165">
      <w:pPr>
        <w:rPr>
          <w:del w:id="195" w:author="Greg Wilson" w:date="2012-12-29T14:11:00Z"/>
          <w:rFonts w:ascii="Arial" w:hAnsi="Arial"/>
          <w:sz w:val="22"/>
          <w:szCs w:val="22"/>
          <w:rPrChange w:id="196" w:author="Greg Wilson" w:date="2012-12-29T12:11:00Z">
            <w:rPr>
              <w:del w:id="197" w:author="Greg Wilson" w:date="2012-12-29T14:11:00Z"/>
            </w:rPr>
          </w:rPrChange>
        </w:rPr>
      </w:pPr>
      <w:moveFrom w:id="198" w:author="Greg Wilson" w:date="2012-12-29T11:56:00Z">
        <w:r w:rsidRPr="00A140F0" w:rsidDel="00684EDB">
          <w:rPr>
            <w:rFonts w:ascii="Arial" w:hAnsi="Arial"/>
            <w:sz w:val="22"/>
            <w:szCs w:val="22"/>
            <w:rPrChange w:id="199" w:author="Greg Wilson" w:date="2012-12-29T12:11:00Z">
              <w:rPr/>
            </w:rPrChange>
          </w:rPr>
          <w:t>Computational science: ...Error</w:t>
        </w:r>
        <w:r w:rsidR="00B05487" w:rsidRPr="00A140F0" w:rsidDel="00684EDB">
          <w:rPr>
            <w:rFonts w:ascii="Arial" w:hAnsi="Arial"/>
            <w:sz w:val="22"/>
            <w:szCs w:val="22"/>
            <w:rPrChange w:id="200" w:author="Greg Wilson" w:date="2012-12-29T12:11:00Z">
              <w:rPr/>
            </w:rPrChange>
          </w:rPr>
          <w:t xml:space="preserve"> (Nature, 2010) [</w:t>
        </w:r>
        <w:del w:id="201" w:author="Greg Wilson" w:date="2012-12-29T14:11:00Z">
          <w:r w:rsidR="00B05487" w:rsidRPr="00A140F0" w:rsidDel="0086396B">
            <w:rPr>
              <w:rFonts w:ascii="Arial" w:hAnsi="Arial"/>
              <w:sz w:val="22"/>
              <w:szCs w:val="22"/>
              <w:rPrChange w:id="202" w:author="Greg Wilson" w:date="2012-12-29T12:11:00Z">
                <w:rPr/>
              </w:rPrChange>
            </w:rPr>
            <w:delText>3]</w:delText>
          </w:r>
        </w:del>
      </w:moveFrom>
    </w:p>
    <w:p w14:paraId="0E61E639" w14:textId="03DF2815" w:rsidR="00EE1490" w:rsidRPr="00A140F0" w:rsidDel="00AA4A25" w:rsidRDefault="00464165">
      <w:pPr>
        <w:rPr>
          <w:del w:id="203" w:author="Greg Wilson" w:date="2012-12-29T12:11:00Z"/>
          <w:rFonts w:ascii="Arial" w:hAnsi="Arial"/>
          <w:sz w:val="22"/>
          <w:szCs w:val="22"/>
          <w:rPrChange w:id="204" w:author="Greg Wilson" w:date="2012-12-29T12:11:00Z">
            <w:rPr>
              <w:del w:id="205" w:author="Greg Wilson" w:date="2012-12-29T12:11:00Z"/>
            </w:rPr>
          </w:rPrChange>
        </w:rPr>
      </w:pPr>
      <w:moveFrom w:id="206" w:author="Greg Wilson" w:date="2012-12-29T11:56:00Z">
        <w:r w:rsidRPr="00A140F0" w:rsidDel="00684EDB">
          <w:rPr>
            <w:rFonts w:ascii="Arial" w:hAnsi="Arial"/>
            <w:sz w:val="22"/>
            <w:szCs w:val="22"/>
            <w:rPrChange w:id="207" w:author="Greg Wilson" w:date="2012-12-29T12:11:00Z">
              <w:rPr/>
            </w:rPrChange>
          </w:rPr>
          <w:t>A Scientist's Nightmare</w:t>
        </w:r>
        <w:r w:rsidR="00B05487" w:rsidRPr="00A140F0" w:rsidDel="00684EDB">
          <w:rPr>
            <w:rFonts w:ascii="Arial" w:hAnsi="Arial"/>
            <w:sz w:val="22"/>
            <w:szCs w:val="22"/>
            <w:rPrChange w:id="208" w:author="Greg Wilson" w:date="2012-12-29T12:11:00Z">
              <w:rPr/>
            </w:rPrChange>
          </w:rPr>
          <w:t xml:space="preserve"> (Science, 2006) [</w:t>
        </w:r>
        <w:del w:id="209" w:author="Greg Wilson" w:date="2012-12-29T12:12:00Z">
          <w:r w:rsidR="00B05487" w:rsidRPr="00A140F0" w:rsidDel="00AA4A25">
            <w:rPr>
              <w:rFonts w:ascii="Arial" w:hAnsi="Arial"/>
              <w:sz w:val="22"/>
              <w:szCs w:val="22"/>
              <w:rPrChange w:id="210" w:author="Greg Wilson" w:date="2012-12-29T12:11:00Z">
                <w:rPr/>
              </w:rPrChange>
            </w:rPr>
            <w:delText>4]</w:delText>
          </w:r>
        </w:del>
      </w:moveFrom>
    </w:p>
    <w:moveFromRangeEnd w:id="190"/>
    <w:p w14:paraId="5CC9D6E5" w14:textId="77777777" w:rsidR="00EE1490" w:rsidRPr="00A140F0" w:rsidDel="00AA4A25" w:rsidRDefault="00EE1490">
      <w:pPr>
        <w:rPr>
          <w:del w:id="211" w:author="Greg Wilson" w:date="2012-12-29T12:11:00Z"/>
          <w:rFonts w:ascii="Arial" w:hAnsi="Arial"/>
          <w:sz w:val="22"/>
          <w:szCs w:val="22"/>
          <w:rPrChange w:id="212" w:author="Greg Wilson" w:date="2012-12-29T12:11:00Z">
            <w:rPr>
              <w:del w:id="213" w:author="Greg Wilson" w:date="2012-12-29T12:11:00Z"/>
            </w:rPr>
          </w:rPrChange>
        </w:rPr>
      </w:pPr>
    </w:p>
    <w:p w14:paraId="46460641" w14:textId="448FD1BD" w:rsidR="00EE1490" w:rsidRPr="00A140F0" w:rsidDel="00684EDB" w:rsidRDefault="00464165" w:rsidP="0086396B">
      <w:pPr>
        <w:rPr>
          <w:del w:id="214" w:author="Greg Wilson" w:date="2012-12-29T11:57:00Z"/>
          <w:rFonts w:ascii="Arial" w:hAnsi="Arial"/>
          <w:sz w:val="22"/>
          <w:szCs w:val="22"/>
          <w:rPrChange w:id="215" w:author="Greg Wilson" w:date="2012-12-29T12:11:00Z">
            <w:rPr>
              <w:del w:id="216" w:author="Greg Wilson" w:date="2012-12-29T11:57:00Z"/>
            </w:rPr>
          </w:rPrChange>
        </w:rPr>
        <w:pPrChange w:id="217" w:author="Greg Wilson" w:date="2012-12-29T14:12:00Z">
          <w:pPr/>
        </w:pPrChange>
      </w:pPr>
      <w:del w:id="218" w:author="Greg Wilson" w:date="2012-12-29T14:12:00Z">
        <w:r w:rsidRPr="00A140F0" w:rsidDel="0086396B">
          <w:rPr>
            <w:rFonts w:ascii="Arial" w:hAnsi="Arial"/>
            <w:sz w:val="22"/>
            <w:szCs w:val="22"/>
            <w:rPrChange w:id="219" w:author="Greg Wilson" w:date="2012-12-29T12:11:00Z">
              <w:rPr/>
            </w:rPrChange>
          </w:rPr>
          <w:delText>Despite th</w:delText>
        </w:r>
      </w:del>
      <w:del w:id="220" w:author="Greg Wilson" w:date="2012-12-29T12:14:00Z">
        <w:r w:rsidRPr="00A140F0" w:rsidDel="00125345">
          <w:rPr>
            <w:rFonts w:ascii="Arial" w:hAnsi="Arial"/>
            <w:sz w:val="22"/>
            <w:szCs w:val="22"/>
            <w:rPrChange w:id="221" w:author="Greg Wilson" w:date="2012-12-29T12:11:00Z">
              <w:rPr/>
            </w:rPrChange>
          </w:rPr>
          <w:delText>ese commentaries</w:delText>
        </w:r>
      </w:del>
      <w:del w:id="222" w:author="Greg Wilson" w:date="2012-12-29T14:12:00Z">
        <w:r w:rsidRPr="00A140F0" w:rsidDel="0086396B">
          <w:rPr>
            <w:rFonts w:ascii="Arial" w:hAnsi="Arial"/>
            <w:sz w:val="22"/>
            <w:szCs w:val="22"/>
            <w:rPrChange w:id="223" w:author="Greg Wilson" w:date="2012-12-29T12:11:00Z">
              <w:rPr/>
            </w:rPrChange>
          </w:rPr>
          <w:delText>, no one has actually</w:delText>
        </w:r>
      </w:del>
      <w:ins w:id="224" w:author="Greg Wilson" w:date="2012-12-29T14:12:00Z">
        <w:r w:rsidR="0086396B">
          <w:rPr>
            <w:rFonts w:ascii="Arial" w:hAnsi="Arial"/>
            <w:sz w:val="22"/>
            <w:szCs w:val="22"/>
          </w:rPr>
          <w:t>However, none of these have</w:t>
        </w:r>
      </w:ins>
      <w:r w:rsidRPr="00A140F0">
        <w:rPr>
          <w:rFonts w:ascii="Arial" w:hAnsi="Arial"/>
          <w:sz w:val="22"/>
          <w:szCs w:val="22"/>
          <w:rPrChange w:id="225" w:author="Greg Wilson" w:date="2012-12-29T12:11:00Z">
            <w:rPr/>
          </w:rPrChange>
        </w:rPr>
        <w:t xml:space="preserve"> </w:t>
      </w:r>
      <w:del w:id="226" w:author="Greg Wilson" w:date="2012-12-29T12:14:00Z">
        <w:r w:rsidRPr="00A140F0" w:rsidDel="00125345">
          <w:rPr>
            <w:rFonts w:ascii="Arial" w:hAnsi="Arial"/>
            <w:sz w:val="22"/>
            <w:szCs w:val="22"/>
            <w:rPrChange w:id="227" w:author="Greg Wilson" w:date="2012-12-29T12:11:00Z">
              <w:rPr/>
            </w:rPrChange>
          </w:rPr>
          <w:delText xml:space="preserve">described </w:delText>
        </w:r>
      </w:del>
      <w:ins w:id="228" w:author="Greg Wilson" w:date="2012-12-29T12:14:00Z">
        <w:r w:rsidR="00125345">
          <w:rPr>
            <w:rFonts w:ascii="Arial" w:hAnsi="Arial"/>
            <w:sz w:val="22"/>
            <w:szCs w:val="22"/>
          </w:rPr>
          <w:t>explained</w:t>
        </w:r>
      </w:ins>
      <w:ins w:id="229" w:author="Greg Wilson" w:date="2012-12-29T14:13:00Z">
        <w:r w:rsidR="0086396B">
          <w:rPr>
            <w:rFonts w:ascii="Arial" w:hAnsi="Arial"/>
            <w:i/>
            <w:sz w:val="22"/>
            <w:szCs w:val="22"/>
          </w:rPr>
          <w:t xml:space="preserve"> </w:t>
        </w:r>
        <w:r w:rsidR="0086396B" w:rsidRPr="0086396B">
          <w:rPr>
            <w:rFonts w:ascii="Arial" w:hAnsi="Arial"/>
            <w:sz w:val="22"/>
            <w:szCs w:val="22"/>
            <w:rPrChange w:id="230" w:author="Greg Wilson" w:date="2012-12-29T14:13:00Z">
              <w:rPr>
                <w:rFonts w:ascii="Arial" w:hAnsi="Arial"/>
                <w:i/>
                <w:sz w:val="22"/>
                <w:szCs w:val="22"/>
              </w:rPr>
            </w:rPrChange>
          </w:rPr>
          <w:t>what s</w:t>
        </w:r>
      </w:ins>
      <w:del w:id="231" w:author="Greg Wilson" w:date="2012-12-29T14:12:00Z">
        <w:r w:rsidRPr="0086396B" w:rsidDel="0086396B">
          <w:rPr>
            <w:rFonts w:ascii="Arial" w:hAnsi="Arial"/>
            <w:i/>
            <w:sz w:val="22"/>
            <w:szCs w:val="22"/>
            <w:rPrChange w:id="232" w:author="Greg Wilson" w:date="2012-12-29T14:12:00Z">
              <w:rPr/>
            </w:rPrChange>
          </w:rPr>
          <w:delText xml:space="preserve">to </w:delText>
        </w:r>
      </w:del>
      <w:del w:id="233" w:author="Greg Wilson" w:date="2012-12-29T14:13:00Z">
        <w:r w:rsidRPr="00A140F0" w:rsidDel="0086396B">
          <w:rPr>
            <w:rFonts w:ascii="Arial" w:hAnsi="Arial"/>
            <w:sz w:val="22"/>
            <w:szCs w:val="22"/>
            <w:rPrChange w:id="234" w:author="Greg Wilson" w:date="2012-12-29T12:11:00Z">
              <w:rPr/>
            </w:rPrChange>
          </w:rPr>
          <w:delText>s</w:delText>
        </w:r>
      </w:del>
      <w:r w:rsidRPr="00A140F0">
        <w:rPr>
          <w:rFonts w:ascii="Arial" w:hAnsi="Arial"/>
          <w:sz w:val="22"/>
          <w:szCs w:val="22"/>
          <w:rPrChange w:id="235" w:author="Greg Wilson" w:date="2012-12-29T12:11:00Z">
            <w:rPr/>
          </w:rPrChange>
        </w:rPr>
        <w:t>cientists</w:t>
      </w:r>
      <w:ins w:id="236" w:author="Greg Wilson" w:date="2012-12-29T14:12:00Z">
        <w:r w:rsidR="0086396B">
          <w:rPr>
            <w:rFonts w:ascii="Arial" w:hAnsi="Arial"/>
            <w:sz w:val="22"/>
            <w:szCs w:val="22"/>
          </w:rPr>
          <w:t xml:space="preserve"> should</w:t>
        </w:r>
      </w:ins>
      <w:del w:id="237" w:author="Greg Wilson" w:date="2012-12-29T14:12:00Z">
        <w:r w:rsidRPr="00A140F0" w:rsidDel="0086396B">
          <w:rPr>
            <w:rFonts w:ascii="Arial" w:hAnsi="Arial"/>
            <w:sz w:val="22"/>
            <w:szCs w:val="22"/>
            <w:rPrChange w:id="238" w:author="Greg Wilson" w:date="2012-12-29T12:11:00Z">
              <w:rPr/>
            </w:rPrChange>
          </w:rPr>
          <w:delText xml:space="preserve"> </w:delText>
        </w:r>
        <w:r w:rsidRPr="00A140F0" w:rsidDel="0086396B">
          <w:rPr>
            <w:rFonts w:ascii="Arial" w:hAnsi="Arial"/>
            <w:i/>
            <w:iCs/>
            <w:sz w:val="22"/>
            <w:szCs w:val="22"/>
            <w:rPrChange w:id="239" w:author="Greg Wilson" w:date="2012-12-29T12:11:00Z">
              <w:rPr>
                <w:i/>
                <w:iCs/>
              </w:rPr>
            </w:rPrChange>
          </w:rPr>
          <w:delText>how</w:delText>
        </w:r>
        <w:r w:rsidRPr="00A140F0" w:rsidDel="0086396B">
          <w:rPr>
            <w:rFonts w:ascii="Arial" w:hAnsi="Arial"/>
            <w:sz w:val="22"/>
            <w:szCs w:val="22"/>
            <w:rPrChange w:id="240" w:author="Greg Wilson" w:date="2012-12-29T12:11:00Z">
              <w:rPr/>
            </w:rPrChange>
          </w:rPr>
          <w:delText xml:space="preserve"> to</w:delText>
        </w:r>
      </w:del>
      <w:r w:rsidRPr="00A140F0">
        <w:rPr>
          <w:rFonts w:ascii="Arial" w:hAnsi="Arial"/>
          <w:sz w:val="22"/>
          <w:szCs w:val="22"/>
          <w:rPrChange w:id="241" w:author="Greg Wilson" w:date="2012-12-29T12:11:00Z">
            <w:rPr/>
          </w:rPrChange>
        </w:rPr>
        <w:t xml:space="preserve"> </w:t>
      </w:r>
      <w:del w:id="242" w:author="Greg Wilson" w:date="2012-12-29T14:13:00Z">
        <w:r w:rsidRPr="00A140F0" w:rsidDel="0086396B">
          <w:rPr>
            <w:rFonts w:ascii="Arial" w:hAnsi="Arial"/>
            <w:sz w:val="22"/>
            <w:szCs w:val="22"/>
            <w:rPrChange w:id="243" w:author="Greg Wilson" w:date="2012-12-29T12:11:00Z">
              <w:rPr/>
            </w:rPrChange>
          </w:rPr>
          <w:delText>improve their computational approaches and</w:delText>
        </w:r>
      </w:del>
      <w:ins w:id="244" w:author="Greg Wilson" w:date="2012-12-29T14:13:00Z">
        <w:r w:rsidR="0086396B">
          <w:rPr>
            <w:rFonts w:ascii="Arial" w:hAnsi="Arial"/>
            <w:sz w:val="22"/>
            <w:szCs w:val="22"/>
          </w:rPr>
          <w:t>actually do, or</w:t>
        </w:r>
      </w:ins>
      <w:r w:rsidRPr="00A140F0">
        <w:rPr>
          <w:rFonts w:ascii="Arial" w:hAnsi="Arial"/>
          <w:sz w:val="22"/>
          <w:szCs w:val="22"/>
          <w:rPrChange w:id="245" w:author="Greg Wilson" w:date="2012-12-29T12:11:00Z">
            <w:rPr/>
          </w:rPrChange>
        </w:rPr>
        <w:t xml:space="preserve"> </w:t>
      </w:r>
      <w:del w:id="246" w:author="Greg Wilson" w:date="2012-12-29T11:57:00Z">
        <w:r w:rsidRPr="00A140F0" w:rsidDel="00684EDB">
          <w:rPr>
            <w:rFonts w:ascii="Arial" w:hAnsi="Arial"/>
            <w:sz w:val="22"/>
            <w:szCs w:val="22"/>
            <w:rPrChange w:id="247" w:author="Greg Wilson" w:date="2012-12-29T12:11:00Z">
              <w:rPr/>
            </w:rPrChange>
          </w:rPr>
          <w:delText>what parts of</w:delText>
        </w:r>
      </w:del>
      <w:ins w:id="248" w:author="Greg Wilson" w:date="2012-12-29T11:57:00Z">
        <w:r w:rsidR="00684EDB" w:rsidRPr="00A140F0">
          <w:rPr>
            <w:rFonts w:ascii="Arial" w:hAnsi="Arial"/>
            <w:sz w:val="22"/>
            <w:szCs w:val="22"/>
            <w:rPrChange w:id="249" w:author="Greg Wilson" w:date="2012-12-29T12:11:00Z">
              <w:rPr/>
            </w:rPrChange>
          </w:rPr>
          <w:t>which</w:t>
        </w:r>
      </w:ins>
      <w:r w:rsidRPr="00A140F0">
        <w:rPr>
          <w:rFonts w:ascii="Arial" w:hAnsi="Arial"/>
          <w:sz w:val="22"/>
          <w:szCs w:val="22"/>
          <w:rPrChange w:id="250" w:author="Greg Wilson" w:date="2012-12-29T12:11:00Z">
            <w:rPr/>
          </w:rPrChange>
        </w:rPr>
        <w:t xml:space="preserve"> software engineering “best practices” </w:t>
      </w:r>
      <w:del w:id="251" w:author="Greg Wilson" w:date="2012-12-29T14:13:00Z">
        <w:r w:rsidRPr="00A140F0" w:rsidDel="0086396B">
          <w:rPr>
            <w:rFonts w:ascii="Arial" w:hAnsi="Arial"/>
            <w:sz w:val="22"/>
            <w:szCs w:val="22"/>
            <w:rPrChange w:id="252" w:author="Greg Wilson" w:date="2012-12-29T12:11:00Z">
              <w:rPr/>
            </w:rPrChange>
          </w:rPr>
          <w:delText>should be applied to computational science in order to</w:delText>
        </w:r>
      </w:del>
      <w:ins w:id="253" w:author="Greg Wilson" w:date="2012-12-29T14:13:00Z">
        <w:r w:rsidR="0086396B">
          <w:rPr>
            <w:rFonts w:ascii="Arial" w:hAnsi="Arial"/>
            <w:sz w:val="22"/>
            <w:szCs w:val="22"/>
          </w:rPr>
          <w:t>would</w:t>
        </w:r>
      </w:ins>
      <w:r w:rsidRPr="00A140F0">
        <w:rPr>
          <w:rFonts w:ascii="Arial" w:hAnsi="Arial"/>
          <w:sz w:val="22"/>
          <w:szCs w:val="22"/>
          <w:rPrChange w:id="254" w:author="Greg Wilson" w:date="2012-12-29T12:11:00Z">
            <w:rPr/>
          </w:rPrChange>
        </w:rPr>
        <w:t xml:space="preserve"> improve </w:t>
      </w:r>
      <w:ins w:id="255" w:author="Greg Wilson" w:date="2012-12-29T14:14:00Z">
        <w:r w:rsidR="0086396B">
          <w:rPr>
            <w:rFonts w:ascii="Arial" w:hAnsi="Arial"/>
            <w:sz w:val="22"/>
            <w:szCs w:val="22"/>
          </w:rPr>
          <w:t xml:space="preserve">the </w:t>
        </w:r>
      </w:ins>
      <w:r w:rsidRPr="00A140F0">
        <w:rPr>
          <w:rFonts w:ascii="Arial" w:hAnsi="Arial"/>
          <w:sz w:val="22"/>
          <w:szCs w:val="22"/>
          <w:rPrChange w:id="256" w:author="Greg Wilson" w:date="2012-12-29T12:11:00Z">
            <w:rPr/>
          </w:rPrChange>
        </w:rPr>
        <w:t>reproducibility, correctness, and efficiency</w:t>
      </w:r>
      <w:ins w:id="257" w:author="Greg Wilson" w:date="2012-12-29T14:14:00Z">
        <w:r w:rsidR="0086396B">
          <w:rPr>
            <w:rFonts w:ascii="Arial" w:hAnsi="Arial"/>
            <w:sz w:val="22"/>
            <w:szCs w:val="22"/>
          </w:rPr>
          <w:t xml:space="preserve"> of their work</w:t>
        </w:r>
      </w:ins>
      <w:r w:rsidRPr="00A140F0">
        <w:rPr>
          <w:rFonts w:ascii="Arial" w:hAnsi="Arial"/>
          <w:sz w:val="22"/>
          <w:szCs w:val="22"/>
          <w:rPrChange w:id="258" w:author="Greg Wilson" w:date="2012-12-29T12:11:00Z">
            <w:rPr/>
          </w:rPrChange>
        </w:rPr>
        <w:t>.</w:t>
      </w:r>
      <w:ins w:id="259" w:author="Greg Wilson" w:date="2012-12-29T11:57:00Z">
        <w:r w:rsidR="00684EDB" w:rsidRPr="00A140F0">
          <w:rPr>
            <w:rFonts w:ascii="Arial" w:hAnsi="Arial"/>
            <w:sz w:val="22"/>
            <w:szCs w:val="22"/>
            <w:rPrChange w:id="260" w:author="Greg Wilson" w:date="2012-12-29T12:11:00Z">
              <w:rPr/>
            </w:rPrChange>
          </w:rPr>
          <w:t xml:space="preserve"> </w:t>
        </w:r>
        <w:bookmarkEnd w:id="146"/>
        <w:r w:rsidR="00684EDB" w:rsidRPr="00A140F0">
          <w:rPr>
            <w:rFonts w:ascii="Arial" w:hAnsi="Arial"/>
            <w:sz w:val="22"/>
            <w:szCs w:val="22"/>
            <w:rPrChange w:id="261" w:author="Greg Wilson" w:date="2012-12-29T12:11:00Z">
              <w:rPr/>
            </w:rPrChange>
          </w:rPr>
          <w:t>O</w:t>
        </w:r>
      </w:ins>
    </w:p>
    <w:p w14:paraId="076AB725" w14:textId="77777777" w:rsidR="00EE1490" w:rsidRPr="00A140F0" w:rsidDel="00684EDB" w:rsidRDefault="00EE1490" w:rsidP="0086396B">
      <w:pPr>
        <w:rPr>
          <w:del w:id="262" w:author="Greg Wilson" w:date="2012-12-29T11:57:00Z"/>
          <w:rFonts w:ascii="Arial" w:hAnsi="Arial"/>
          <w:sz w:val="22"/>
          <w:szCs w:val="22"/>
          <w:rPrChange w:id="263" w:author="Greg Wilson" w:date="2012-12-29T12:11:00Z">
            <w:rPr>
              <w:del w:id="264" w:author="Greg Wilson" w:date="2012-12-29T11:57:00Z"/>
            </w:rPr>
          </w:rPrChange>
        </w:rPr>
        <w:pPrChange w:id="265" w:author="Greg Wilson" w:date="2012-12-29T14:12:00Z">
          <w:pPr/>
        </w:pPrChange>
      </w:pPr>
    </w:p>
    <w:p w14:paraId="44FDCE80" w14:textId="77777777" w:rsidR="00684EDB" w:rsidRPr="00A140F0" w:rsidRDefault="00464165" w:rsidP="0086396B">
      <w:pPr>
        <w:rPr>
          <w:ins w:id="266" w:author="Greg Wilson" w:date="2012-12-29T11:59:00Z"/>
          <w:rFonts w:ascii="Arial" w:hAnsi="Arial"/>
          <w:sz w:val="22"/>
          <w:szCs w:val="22"/>
          <w:rPrChange w:id="267" w:author="Greg Wilson" w:date="2012-12-29T12:11:00Z">
            <w:rPr>
              <w:ins w:id="268" w:author="Greg Wilson" w:date="2012-12-29T11:59:00Z"/>
            </w:rPr>
          </w:rPrChange>
        </w:rPr>
      </w:pPr>
      <w:del w:id="269" w:author="Greg Wilson" w:date="2012-12-29T11:57:00Z">
        <w:r w:rsidRPr="00A140F0" w:rsidDel="00684EDB">
          <w:rPr>
            <w:rFonts w:ascii="Arial" w:hAnsi="Arial"/>
            <w:sz w:val="22"/>
            <w:szCs w:val="22"/>
            <w:rPrChange w:id="270" w:author="Greg Wilson" w:date="2012-12-29T12:11:00Z">
              <w:rPr/>
            </w:rPrChange>
          </w:rPr>
          <w:delText>In o</w:delText>
        </w:r>
      </w:del>
      <w:proofErr w:type="gramStart"/>
      <w:r w:rsidRPr="00A140F0">
        <w:rPr>
          <w:rFonts w:ascii="Arial" w:hAnsi="Arial"/>
          <w:sz w:val="22"/>
          <w:szCs w:val="22"/>
          <w:rPrChange w:id="271" w:author="Greg Wilson" w:date="2012-12-29T12:11:00Z">
            <w:rPr/>
          </w:rPrChange>
        </w:rPr>
        <w:t>ur</w:t>
      </w:r>
      <w:proofErr w:type="gramEnd"/>
      <w:r w:rsidRPr="00A140F0">
        <w:rPr>
          <w:rFonts w:ascii="Arial" w:hAnsi="Arial"/>
          <w:sz w:val="22"/>
          <w:szCs w:val="22"/>
          <w:rPrChange w:id="272" w:author="Greg Wilson" w:date="2012-12-29T12:11:00Z">
            <w:rPr/>
          </w:rPrChange>
        </w:rPr>
        <w:t xml:space="preserve"> paper – </w:t>
      </w:r>
      <w:del w:id="273" w:author="Greg Wilson" w:date="2012-12-29T11:58:00Z">
        <w:r w:rsidRPr="00A140F0" w:rsidDel="00684EDB">
          <w:rPr>
            <w:rFonts w:ascii="Arial" w:hAnsi="Arial"/>
            <w:sz w:val="22"/>
            <w:szCs w:val="22"/>
            <w:rPrChange w:id="274" w:author="Greg Wilson" w:date="2012-12-29T12:11:00Z">
              <w:rPr/>
            </w:rPrChange>
          </w:rPr>
          <w:delText xml:space="preserve">with </w:delText>
        </w:r>
      </w:del>
      <w:ins w:id="275" w:author="Greg Wilson" w:date="2012-12-29T11:58:00Z">
        <w:r w:rsidR="00684EDB" w:rsidRPr="00A140F0">
          <w:rPr>
            <w:rFonts w:ascii="Arial" w:hAnsi="Arial"/>
            <w:sz w:val="22"/>
            <w:szCs w:val="22"/>
            <w:rPrChange w:id="276" w:author="Greg Wilson" w:date="2012-12-29T12:11:00Z">
              <w:rPr/>
            </w:rPrChange>
          </w:rPr>
          <w:t xml:space="preserve">written with </w:t>
        </w:r>
      </w:ins>
      <w:r w:rsidRPr="00A140F0">
        <w:rPr>
          <w:rFonts w:ascii="Arial" w:hAnsi="Arial"/>
          <w:sz w:val="22"/>
          <w:szCs w:val="22"/>
          <w:rPrChange w:id="277" w:author="Greg Wilson" w:date="2012-12-29T12:11:00Z">
            <w:rPr/>
          </w:rPrChange>
        </w:rPr>
        <w:t xml:space="preserve">authors from </w:t>
      </w:r>
      <w:del w:id="278" w:author="Greg Wilson" w:date="2012-12-29T11:58:00Z">
        <w:r w:rsidRPr="00A140F0" w:rsidDel="00684EDB">
          <w:rPr>
            <w:rFonts w:ascii="Arial" w:hAnsi="Arial"/>
            <w:sz w:val="22"/>
            <w:szCs w:val="22"/>
            <w:rPrChange w:id="279" w:author="Greg Wilson" w:date="2012-12-29T12:11:00Z">
              <w:rPr/>
            </w:rPrChange>
          </w:rPr>
          <w:delText xml:space="preserve">across </w:delText>
        </w:r>
      </w:del>
      <w:ins w:id="280" w:author="Greg Wilson" w:date="2012-12-29T11:58:00Z">
        <w:r w:rsidR="00684EDB" w:rsidRPr="00A140F0">
          <w:rPr>
            <w:rFonts w:ascii="Arial" w:hAnsi="Arial"/>
            <w:sz w:val="22"/>
            <w:szCs w:val="22"/>
            <w:rPrChange w:id="281" w:author="Greg Wilson" w:date="2012-12-29T12:11:00Z">
              <w:rPr/>
            </w:rPrChange>
          </w:rPr>
          <w:t xml:space="preserve">a broad range of </w:t>
        </w:r>
      </w:ins>
      <w:del w:id="282" w:author="Greg Wilson" w:date="2012-12-29T11:58:00Z">
        <w:r w:rsidRPr="00A140F0" w:rsidDel="00684EDB">
          <w:rPr>
            <w:rFonts w:ascii="Arial" w:hAnsi="Arial"/>
            <w:sz w:val="22"/>
            <w:szCs w:val="22"/>
            <w:rPrChange w:id="283" w:author="Greg Wilson" w:date="2012-12-29T12:11:00Z">
              <w:rPr/>
            </w:rPrChange>
          </w:rPr>
          <w:delText xml:space="preserve">basic science </w:delText>
        </w:r>
      </w:del>
      <w:r w:rsidRPr="00A140F0">
        <w:rPr>
          <w:rFonts w:ascii="Arial" w:hAnsi="Arial"/>
          <w:sz w:val="22"/>
          <w:szCs w:val="22"/>
          <w:rPrChange w:id="284" w:author="Greg Wilson" w:date="2012-12-29T12:11:00Z">
            <w:rPr/>
          </w:rPrChange>
        </w:rPr>
        <w:t>disciplines including physics, biology, math</w:t>
      </w:r>
      <w:ins w:id="285" w:author="Greg Wilson" w:date="2012-12-29T11:58:00Z">
        <w:r w:rsidR="00684EDB" w:rsidRPr="00A140F0">
          <w:rPr>
            <w:rFonts w:ascii="Arial" w:hAnsi="Arial"/>
            <w:sz w:val="22"/>
            <w:szCs w:val="22"/>
            <w:rPrChange w:id="286" w:author="Greg Wilson" w:date="2012-12-29T12:11:00Z">
              <w:rPr/>
            </w:rPrChange>
          </w:rPr>
          <w:t>ematics</w:t>
        </w:r>
      </w:ins>
      <w:r w:rsidRPr="00A140F0">
        <w:rPr>
          <w:rFonts w:ascii="Arial" w:hAnsi="Arial"/>
          <w:sz w:val="22"/>
          <w:szCs w:val="22"/>
          <w:rPrChange w:id="287" w:author="Greg Wilson" w:date="2012-12-29T12:11:00Z">
            <w:rPr/>
          </w:rPrChange>
        </w:rPr>
        <w:t xml:space="preserve">, and engineering – </w:t>
      </w:r>
      <w:ins w:id="288" w:author="Greg Wilson" w:date="2012-12-29T11:58:00Z">
        <w:r w:rsidR="00684EDB" w:rsidRPr="00A140F0">
          <w:rPr>
            <w:rFonts w:ascii="Arial" w:hAnsi="Arial"/>
            <w:sz w:val="22"/>
            <w:szCs w:val="22"/>
            <w:rPrChange w:id="289" w:author="Greg Wilson" w:date="2012-12-29T12:11:00Z">
              <w:rPr/>
            </w:rPrChange>
          </w:rPr>
          <w:t xml:space="preserve">aims to fill that gap. </w:t>
        </w:r>
      </w:ins>
      <w:del w:id="290" w:author="Greg Wilson" w:date="2012-12-29T11:58:00Z">
        <w:r w:rsidRPr="00A140F0" w:rsidDel="00684EDB">
          <w:rPr>
            <w:rFonts w:ascii="Arial" w:hAnsi="Arial"/>
            <w:sz w:val="22"/>
            <w:szCs w:val="22"/>
            <w:rPrChange w:id="291" w:author="Greg Wilson" w:date="2012-12-29T12:11:00Z">
              <w:rPr/>
            </w:rPrChange>
          </w:rPr>
          <w:delText xml:space="preserve">we </w:delText>
        </w:r>
      </w:del>
      <w:ins w:id="292" w:author="Greg Wilson" w:date="2012-12-29T11:58:00Z">
        <w:r w:rsidR="00684EDB" w:rsidRPr="00A140F0">
          <w:rPr>
            <w:rFonts w:ascii="Arial" w:hAnsi="Arial"/>
            <w:sz w:val="22"/>
            <w:szCs w:val="22"/>
            <w:rPrChange w:id="293" w:author="Greg Wilson" w:date="2012-12-29T12:11:00Z">
              <w:rPr/>
            </w:rPrChange>
          </w:rPr>
          <w:t xml:space="preserve">We </w:t>
        </w:r>
      </w:ins>
      <w:r w:rsidRPr="00A140F0">
        <w:rPr>
          <w:rFonts w:ascii="Arial" w:hAnsi="Arial"/>
          <w:sz w:val="22"/>
          <w:szCs w:val="22"/>
          <w:rPrChange w:id="294" w:author="Greg Wilson" w:date="2012-12-29T12:11:00Z">
            <w:rPr/>
          </w:rPrChange>
        </w:rPr>
        <w:t>outline a number of key software engineering practices that can improve computational science</w:t>
      </w:r>
      <w:del w:id="295" w:author="Greg Wilson" w:date="2012-12-29T11:58:00Z">
        <w:r w:rsidRPr="00A140F0" w:rsidDel="00684EDB">
          <w:rPr>
            <w:rFonts w:ascii="Arial" w:hAnsi="Arial"/>
            <w:sz w:val="22"/>
            <w:szCs w:val="22"/>
            <w:rPrChange w:id="296" w:author="Greg Wilson" w:date="2012-12-29T12:11:00Z">
              <w:rPr/>
            </w:rPrChange>
          </w:rPr>
          <w:delText>.  We</w:delText>
        </w:r>
      </w:del>
      <w:ins w:id="297" w:author="Greg Wilson" w:date="2012-12-29T11:58:00Z">
        <w:r w:rsidR="00684EDB" w:rsidRPr="00A140F0">
          <w:rPr>
            <w:rFonts w:ascii="Arial" w:hAnsi="Arial"/>
            <w:sz w:val="22"/>
            <w:szCs w:val="22"/>
            <w:rPrChange w:id="298" w:author="Greg Wilson" w:date="2012-12-29T12:11:00Z">
              <w:rPr/>
            </w:rPrChange>
          </w:rPr>
          <w:t xml:space="preserve">, </w:t>
        </w:r>
      </w:ins>
      <w:del w:id="299" w:author="Greg Wilson" w:date="2012-12-29T11:58:00Z">
        <w:r w:rsidRPr="00A140F0" w:rsidDel="00684EDB">
          <w:rPr>
            <w:rFonts w:ascii="Arial" w:hAnsi="Arial"/>
            <w:sz w:val="22"/>
            <w:szCs w:val="22"/>
            <w:rPrChange w:id="300" w:author="Greg Wilson" w:date="2012-12-29T12:11:00Z">
              <w:rPr/>
            </w:rPrChange>
          </w:rPr>
          <w:delText xml:space="preserve"> </w:delText>
        </w:r>
      </w:del>
      <w:r w:rsidRPr="00A140F0">
        <w:rPr>
          <w:rFonts w:ascii="Arial" w:hAnsi="Arial"/>
          <w:sz w:val="22"/>
          <w:szCs w:val="22"/>
          <w:rPrChange w:id="301" w:author="Greg Wilson" w:date="2012-12-29T12:11:00Z">
            <w:rPr/>
          </w:rPrChange>
        </w:rPr>
        <w:t xml:space="preserve">discuss the reasons </w:t>
      </w:r>
      <w:r w:rsidR="00B05487" w:rsidRPr="00A140F0">
        <w:rPr>
          <w:rFonts w:ascii="Arial" w:hAnsi="Arial"/>
          <w:sz w:val="22"/>
          <w:szCs w:val="22"/>
          <w:rPrChange w:id="302" w:author="Greg Wilson" w:date="2012-12-29T12:11:00Z">
            <w:rPr/>
          </w:rPrChange>
        </w:rPr>
        <w:t xml:space="preserve">for </w:t>
      </w:r>
      <w:r w:rsidRPr="00A140F0">
        <w:rPr>
          <w:rFonts w:ascii="Arial" w:hAnsi="Arial"/>
          <w:sz w:val="22"/>
          <w:szCs w:val="22"/>
          <w:rPrChange w:id="303" w:author="Greg Wilson" w:date="2012-12-29T12:11:00Z">
            <w:rPr/>
          </w:rPrChange>
        </w:rPr>
        <w:t xml:space="preserve">these approaches, and provide citations to scientific research supporting their use.  Rather than provide a </w:t>
      </w:r>
      <w:del w:id="304" w:author="Greg Wilson" w:date="2012-12-29T11:59:00Z">
        <w:r w:rsidRPr="00A140F0" w:rsidDel="00684EDB">
          <w:rPr>
            <w:rFonts w:ascii="Arial" w:hAnsi="Arial"/>
            <w:sz w:val="22"/>
            <w:szCs w:val="22"/>
            <w:rPrChange w:id="305" w:author="Greg Wilson" w:date="2012-12-29T12:11:00Z">
              <w:rPr/>
            </w:rPrChange>
          </w:rPr>
          <w:delText>single set of absolutely required practices</w:delText>
        </w:r>
      </w:del>
      <w:ins w:id="306" w:author="Greg Wilson" w:date="2012-12-29T11:59:00Z">
        <w:r w:rsidR="00684EDB" w:rsidRPr="00A140F0">
          <w:rPr>
            <w:rFonts w:ascii="Arial" w:hAnsi="Arial"/>
            <w:sz w:val="22"/>
            <w:szCs w:val="22"/>
            <w:rPrChange w:id="307" w:author="Greg Wilson" w:date="2012-12-29T12:11:00Z">
              <w:rPr/>
            </w:rPrChange>
          </w:rPr>
          <w:t>“one size fits all” prescription</w:t>
        </w:r>
      </w:ins>
      <w:r w:rsidRPr="00A140F0">
        <w:rPr>
          <w:rFonts w:ascii="Arial" w:hAnsi="Arial"/>
          <w:sz w:val="22"/>
          <w:szCs w:val="22"/>
          <w:rPrChange w:id="308" w:author="Greg Wilson" w:date="2012-12-29T12:11:00Z">
            <w:rPr/>
          </w:rPrChange>
        </w:rPr>
        <w:t>, we lay out when and why specific practices should be used</w:t>
      </w:r>
      <w:del w:id="309" w:author="Greg Wilson" w:date="2012-12-29T11:59:00Z">
        <w:r w:rsidRPr="00A140F0" w:rsidDel="00684EDB">
          <w:rPr>
            <w:rFonts w:ascii="Arial" w:hAnsi="Arial"/>
            <w:sz w:val="22"/>
            <w:szCs w:val="22"/>
            <w:rPrChange w:id="310" w:author="Greg Wilson" w:date="2012-12-29T12:11:00Z">
              <w:rPr/>
            </w:rPrChange>
          </w:rPr>
          <w:delText>, in the recognition that different approaches may be more valuable in some settings than in others</w:delText>
        </w:r>
      </w:del>
      <w:r w:rsidRPr="00A140F0">
        <w:rPr>
          <w:rFonts w:ascii="Arial" w:hAnsi="Arial"/>
          <w:sz w:val="22"/>
          <w:szCs w:val="22"/>
          <w:rPrChange w:id="311" w:author="Greg Wilson" w:date="2012-12-29T12:11:00Z">
            <w:rPr/>
          </w:rPrChange>
        </w:rPr>
        <w:t>.</w:t>
      </w:r>
    </w:p>
    <w:p w14:paraId="7280A159" w14:textId="77777777" w:rsidR="00684EDB" w:rsidRPr="00A140F0" w:rsidRDefault="00684EDB">
      <w:pPr>
        <w:rPr>
          <w:ins w:id="312" w:author="Greg Wilson" w:date="2012-12-29T11:59:00Z"/>
          <w:rFonts w:ascii="Arial" w:hAnsi="Arial"/>
          <w:sz w:val="22"/>
          <w:szCs w:val="22"/>
          <w:rPrChange w:id="313" w:author="Greg Wilson" w:date="2012-12-29T12:11:00Z">
            <w:rPr>
              <w:ins w:id="314" w:author="Greg Wilson" w:date="2012-12-29T11:59:00Z"/>
            </w:rPr>
          </w:rPrChange>
        </w:rPr>
      </w:pPr>
    </w:p>
    <w:p w14:paraId="2400BD84" w14:textId="4BBAC54C" w:rsidR="00EE1490" w:rsidRPr="00A140F0" w:rsidDel="00684EDB" w:rsidRDefault="00464165">
      <w:pPr>
        <w:rPr>
          <w:del w:id="315" w:author="Greg Wilson" w:date="2012-12-29T11:59:00Z"/>
          <w:rFonts w:ascii="Arial" w:hAnsi="Arial"/>
          <w:sz w:val="22"/>
          <w:szCs w:val="22"/>
          <w:rPrChange w:id="316" w:author="Greg Wilson" w:date="2012-12-29T12:11:00Z">
            <w:rPr>
              <w:del w:id="317" w:author="Greg Wilson" w:date="2012-12-29T11:59:00Z"/>
            </w:rPr>
          </w:rPrChange>
        </w:rPr>
      </w:pPr>
      <w:del w:id="318" w:author="Greg Wilson" w:date="2012-12-29T11:59:00Z">
        <w:r w:rsidRPr="00A140F0" w:rsidDel="00684EDB">
          <w:rPr>
            <w:rFonts w:ascii="Arial" w:hAnsi="Arial"/>
            <w:sz w:val="22"/>
            <w:szCs w:val="22"/>
            <w:rPrChange w:id="319" w:author="Greg Wilson" w:date="2012-12-29T12:11:00Z">
              <w:rPr/>
            </w:rPrChange>
          </w:rPr>
          <w:delText xml:space="preserve"> </w:delText>
        </w:r>
      </w:del>
      <w:r w:rsidRPr="00A140F0">
        <w:rPr>
          <w:rFonts w:ascii="Arial" w:hAnsi="Arial"/>
          <w:sz w:val="22"/>
          <w:szCs w:val="22"/>
          <w:rPrChange w:id="320" w:author="Greg Wilson" w:date="2012-12-29T12:11:00Z">
            <w:rPr/>
          </w:rPrChange>
        </w:rPr>
        <w:t>This manuscript has been specifically written to appeal to scientists and to demonstrate why these practices are important in the context of their research.</w:t>
      </w:r>
      <w:ins w:id="321" w:author="Greg Wilson" w:date="2012-12-29T11:59:00Z">
        <w:r w:rsidR="00684EDB" w:rsidRPr="00A140F0">
          <w:rPr>
            <w:rFonts w:ascii="Arial" w:hAnsi="Arial"/>
            <w:sz w:val="22"/>
            <w:szCs w:val="22"/>
            <w:rPrChange w:id="322" w:author="Greg Wilson" w:date="2012-12-29T12:11:00Z">
              <w:rPr/>
            </w:rPrChange>
          </w:rPr>
          <w:t xml:space="preserve"> </w:t>
        </w:r>
      </w:ins>
    </w:p>
    <w:p w14:paraId="4B7337D6" w14:textId="77777777" w:rsidR="00EE1490" w:rsidRPr="00A140F0" w:rsidDel="00684EDB" w:rsidRDefault="00EE1490">
      <w:pPr>
        <w:rPr>
          <w:del w:id="323" w:author="Greg Wilson" w:date="2012-12-29T11:59:00Z"/>
          <w:rFonts w:ascii="Arial" w:hAnsi="Arial"/>
          <w:sz w:val="22"/>
          <w:szCs w:val="22"/>
          <w:rPrChange w:id="324" w:author="Greg Wilson" w:date="2012-12-29T12:11:00Z">
            <w:rPr>
              <w:del w:id="325" w:author="Greg Wilson" w:date="2012-12-29T11:59:00Z"/>
            </w:rPr>
          </w:rPrChange>
        </w:rPr>
      </w:pPr>
    </w:p>
    <w:p w14:paraId="1E31E024" w14:textId="08C384EC" w:rsidR="00EE1490" w:rsidRPr="00A140F0" w:rsidRDefault="00464165">
      <w:pPr>
        <w:rPr>
          <w:rFonts w:ascii="Arial" w:hAnsi="Arial"/>
          <w:sz w:val="22"/>
          <w:szCs w:val="22"/>
          <w:rPrChange w:id="326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327" w:author="Greg Wilson" w:date="2012-12-29T12:11:00Z">
            <w:rPr/>
          </w:rPrChange>
        </w:rPr>
        <w:t xml:space="preserve">While </w:t>
      </w:r>
      <w:del w:id="328" w:author="Greg Wilson" w:date="2012-12-29T11:59:00Z">
        <w:r w:rsidRPr="00A140F0" w:rsidDel="00684EDB">
          <w:rPr>
            <w:rFonts w:ascii="Arial" w:hAnsi="Arial"/>
            <w:sz w:val="22"/>
            <w:szCs w:val="22"/>
            <w:rPrChange w:id="329" w:author="Greg Wilson" w:date="2012-12-29T12:11:00Z">
              <w:rPr/>
            </w:rPrChange>
          </w:rPr>
          <w:delText>the manuscript</w:delText>
        </w:r>
      </w:del>
      <w:ins w:id="330" w:author="Greg Wilson" w:date="2012-12-29T11:59:00Z">
        <w:r w:rsidR="00684EDB" w:rsidRPr="00A140F0">
          <w:rPr>
            <w:rFonts w:ascii="Arial" w:hAnsi="Arial"/>
            <w:sz w:val="22"/>
            <w:szCs w:val="22"/>
            <w:rPrChange w:id="331" w:author="Greg Wilson" w:date="2012-12-29T12:11:00Z">
              <w:rPr/>
            </w:rPrChange>
          </w:rPr>
          <w:t>it</w:t>
        </w:r>
      </w:ins>
      <w:r w:rsidRPr="00A140F0">
        <w:rPr>
          <w:rFonts w:ascii="Arial" w:hAnsi="Arial"/>
          <w:sz w:val="22"/>
          <w:szCs w:val="22"/>
          <w:rPrChange w:id="332" w:author="Greg Wilson" w:date="2012-12-29T12:11:00Z">
            <w:rPr/>
          </w:rPrChange>
        </w:rPr>
        <w:t xml:space="preserve"> may be somewhat atypical for a Perspectives piece, we believe that publication in a high profile, cross-disciplinary journal is crucial to improving this core aspect of scientific research</w:t>
      </w:r>
      <w:r w:rsidR="00B05487" w:rsidRPr="00A140F0">
        <w:rPr>
          <w:rFonts w:ascii="Arial" w:hAnsi="Arial"/>
          <w:sz w:val="22"/>
          <w:szCs w:val="22"/>
          <w:rPrChange w:id="333" w:author="Greg Wilson" w:date="2012-12-29T12:11:00Z">
            <w:rPr/>
          </w:rPrChange>
        </w:rPr>
        <w:t>,</w:t>
      </w:r>
      <w:r w:rsidRPr="00A140F0">
        <w:rPr>
          <w:rFonts w:ascii="Arial" w:hAnsi="Arial"/>
          <w:sz w:val="22"/>
          <w:szCs w:val="22"/>
          <w:rPrChange w:id="334" w:author="Greg Wilson" w:date="2012-12-29T12:11:00Z">
            <w:rPr/>
          </w:rPrChange>
        </w:rPr>
        <w:t xml:space="preserve"> and we would be happy to adjust the format and language as needed.</w:t>
      </w:r>
      <w:del w:id="335" w:author="Greg Wilson" w:date="2012-12-29T11:59:00Z">
        <w:r w:rsidRPr="00A140F0" w:rsidDel="00684EDB">
          <w:rPr>
            <w:rFonts w:ascii="Arial" w:hAnsi="Arial"/>
            <w:sz w:val="22"/>
            <w:szCs w:val="22"/>
            <w:rPrChange w:id="336" w:author="Greg Wilson" w:date="2012-12-29T12:11:00Z">
              <w:rPr/>
            </w:rPrChange>
          </w:rPr>
          <w:delText xml:space="preserve">  The  longer format and open access options that PNAS offers </w:delText>
        </w:r>
        <w:r w:rsidR="00B05487" w:rsidRPr="00A140F0" w:rsidDel="00684EDB">
          <w:rPr>
            <w:rFonts w:ascii="Arial" w:hAnsi="Arial"/>
            <w:sz w:val="22"/>
            <w:szCs w:val="22"/>
            <w:rPrChange w:id="337" w:author="Greg Wilson" w:date="2012-12-29T12:11:00Z">
              <w:rPr/>
            </w:rPrChange>
          </w:rPr>
          <w:delText xml:space="preserve">would </w:delText>
        </w:r>
        <w:r w:rsidRPr="00A140F0" w:rsidDel="00684EDB">
          <w:rPr>
            <w:rFonts w:ascii="Arial" w:hAnsi="Arial"/>
            <w:sz w:val="22"/>
            <w:szCs w:val="22"/>
            <w:rPrChange w:id="338" w:author="Greg Wilson" w:date="2012-12-29T12:11:00Z">
              <w:rPr/>
            </w:rPrChange>
          </w:rPr>
          <w:delText xml:space="preserve">enable </w:delText>
        </w:r>
        <w:r w:rsidR="00B05487" w:rsidRPr="00A140F0" w:rsidDel="00684EDB">
          <w:rPr>
            <w:rFonts w:ascii="Arial" w:hAnsi="Arial"/>
            <w:sz w:val="22"/>
            <w:szCs w:val="22"/>
            <w:rPrChange w:id="339" w:author="Greg Wilson" w:date="2012-12-29T12:11:00Z">
              <w:rPr/>
            </w:rPrChange>
          </w:rPr>
          <w:delText xml:space="preserve">both </w:delText>
        </w:r>
        <w:r w:rsidRPr="00A140F0" w:rsidDel="00684EDB">
          <w:rPr>
            <w:rFonts w:ascii="Arial" w:hAnsi="Arial"/>
            <w:sz w:val="22"/>
            <w:szCs w:val="22"/>
            <w:rPrChange w:id="340" w:author="Greg Wilson" w:date="2012-12-29T12:11:00Z">
              <w:rPr/>
            </w:rPrChange>
          </w:rPr>
          <w:delText>g</w:delText>
        </w:r>
        <w:r w:rsidR="00B05487" w:rsidRPr="00A140F0" w:rsidDel="00684EDB">
          <w:rPr>
            <w:rFonts w:ascii="Arial" w:hAnsi="Arial"/>
            <w:sz w:val="22"/>
            <w:szCs w:val="22"/>
            <w:rPrChange w:id="341" w:author="Greg Wilson" w:date="2012-12-29T12:11:00Z">
              <w:rPr/>
            </w:rPrChange>
          </w:rPr>
          <w:delText>reater depth and broader impact.</w:delText>
        </w:r>
      </w:del>
    </w:p>
    <w:p w14:paraId="7A707EEB" w14:textId="77777777" w:rsidR="00EE1490" w:rsidRPr="00A140F0" w:rsidRDefault="00EE1490">
      <w:pPr>
        <w:rPr>
          <w:rFonts w:ascii="Arial" w:hAnsi="Arial"/>
          <w:sz w:val="22"/>
          <w:szCs w:val="22"/>
          <w:rPrChange w:id="342" w:author="Greg Wilson" w:date="2012-12-29T12:11:00Z">
            <w:rPr/>
          </w:rPrChange>
        </w:rPr>
      </w:pPr>
    </w:p>
    <w:p w14:paraId="48C20644" w14:textId="07F97FE1" w:rsidR="00EE1490" w:rsidRPr="00A140F0" w:rsidRDefault="00464165">
      <w:pPr>
        <w:rPr>
          <w:rFonts w:ascii="Arial" w:hAnsi="Arial"/>
          <w:sz w:val="22"/>
          <w:szCs w:val="22"/>
          <w:rPrChange w:id="343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344" w:author="Greg Wilson" w:date="2012-12-29T12:11:00Z">
            <w:rPr/>
          </w:rPrChange>
        </w:rPr>
        <w:t xml:space="preserve">Several Members of the National Academy of Sciences have agreed to </w:t>
      </w:r>
      <w:del w:id="345" w:author="Greg Wilson" w:date="2012-12-29T11:59:00Z">
        <w:r w:rsidRPr="00A140F0" w:rsidDel="00684EDB">
          <w:rPr>
            <w:rFonts w:ascii="Arial" w:hAnsi="Arial"/>
            <w:sz w:val="22"/>
            <w:szCs w:val="22"/>
            <w:rPrChange w:id="346" w:author="Greg Wilson" w:date="2012-12-29T12:11:00Z">
              <w:rPr/>
            </w:rPrChange>
          </w:rPr>
          <w:delText xml:space="preserve">explicitly </w:delText>
        </w:r>
      </w:del>
      <w:r w:rsidRPr="00A140F0">
        <w:rPr>
          <w:rFonts w:ascii="Arial" w:hAnsi="Arial"/>
          <w:sz w:val="22"/>
          <w:szCs w:val="22"/>
          <w:rPrChange w:id="347" w:author="Greg Wilson" w:date="2012-12-29T12:11:00Z">
            <w:rPr/>
          </w:rPrChange>
        </w:rPr>
        <w:t>support the paper</w:t>
      </w:r>
      <w:del w:id="348" w:author="Greg Wilson" w:date="2012-12-29T12:00:00Z">
        <w:r w:rsidRPr="00A140F0" w:rsidDel="00684EDB">
          <w:rPr>
            <w:rFonts w:ascii="Arial" w:hAnsi="Arial"/>
            <w:sz w:val="22"/>
            <w:szCs w:val="22"/>
            <w:rPrChange w:id="349" w:author="Greg Wilson" w:date="2012-12-29T12:11:00Z">
              <w:rPr/>
            </w:rPrChange>
          </w:rPr>
          <w:delText xml:space="preserve"> due to the critical need for improving computational practice in the sciences.  This includes</w:delText>
        </w:r>
      </w:del>
      <w:ins w:id="350" w:author="Greg Wilson" w:date="2012-12-29T12:00:00Z">
        <w:r w:rsidR="00684EDB" w:rsidRPr="00A140F0">
          <w:rPr>
            <w:rFonts w:ascii="Arial" w:hAnsi="Arial"/>
            <w:sz w:val="22"/>
            <w:szCs w:val="22"/>
            <w:rPrChange w:id="351" w:author="Greg Wilson" w:date="2012-12-29T12:11:00Z">
              <w:rPr/>
            </w:rPrChange>
          </w:rPr>
          <w:t>, including</w:t>
        </w:r>
      </w:ins>
      <w:r w:rsidRPr="00A140F0">
        <w:rPr>
          <w:rFonts w:ascii="Arial" w:hAnsi="Arial"/>
          <w:sz w:val="22"/>
          <w:szCs w:val="22"/>
          <w:rPrChange w:id="352" w:author="Greg Wilson" w:date="2012-12-29T12:11:00Z">
            <w:rPr/>
          </w:rPrChange>
        </w:rPr>
        <w:t>:</w:t>
      </w:r>
    </w:p>
    <w:p w14:paraId="56773325" w14:textId="77777777" w:rsidR="00EE1490" w:rsidRPr="00A140F0" w:rsidRDefault="00EE1490">
      <w:pPr>
        <w:rPr>
          <w:rFonts w:ascii="Arial" w:hAnsi="Arial"/>
          <w:sz w:val="22"/>
          <w:szCs w:val="22"/>
          <w:rPrChange w:id="353" w:author="Greg Wilson" w:date="2012-12-29T12:11:00Z">
            <w:rPr/>
          </w:rPrChange>
        </w:rPr>
      </w:pPr>
    </w:p>
    <w:p w14:paraId="4303D8E4" w14:textId="77777777" w:rsidR="00684EDB" w:rsidRPr="00A140F0" w:rsidRDefault="00684EDB" w:rsidP="00684EDB">
      <w:pPr>
        <w:rPr>
          <w:ins w:id="354" w:author="Greg Wilson" w:date="2012-12-29T12:02:00Z"/>
          <w:rFonts w:ascii="Arial" w:hAnsi="Arial"/>
          <w:sz w:val="22"/>
          <w:szCs w:val="22"/>
          <w:rPrChange w:id="355" w:author="Greg Wilson" w:date="2012-12-29T12:11:00Z">
            <w:rPr>
              <w:ins w:id="356" w:author="Greg Wilson" w:date="2012-12-29T12:02:00Z"/>
            </w:rPr>
          </w:rPrChange>
        </w:rPr>
      </w:pPr>
      <w:ins w:id="357" w:author="Greg Wilson" w:date="2012-12-29T12:02:00Z">
        <w:r w:rsidRPr="00A140F0">
          <w:rPr>
            <w:rFonts w:ascii="Arial" w:hAnsi="Arial"/>
            <w:sz w:val="22"/>
            <w:szCs w:val="22"/>
            <w:rPrChange w:id="358" w:author="Greg Wilson" w:date="2012-12-29T12:11:00Z">
              <w:rPr/>
            </w:rPrChange>
          </w:rPr>
          <w:t>James</w:t>
        </w:r>
        <w:r w:rsidRPr="00A140F0">
          <w:rPr>
            <w:rFonts w:ascii="Arial" w:hAnsi="Arial"/>
            <w:sz w:val="22"/>
            <w:szCs w:val="22"/>
            <w:rPrChange w:id="359" w:author="Greg Wilson" w:date="2012-12-29T12:11:00Z">
              <w:rPr/>
            </w:rPrChange>
          </w:rPr>
          <w:tab/>
          <w:t>Brown (University of New Mexico)</w:t>
        </w:r>
      </w:ins>
    </w:p>
    <w:p w14:paraId="35F2077B" w14:textId="1893E7EB" w:rsidR="00EE1490" w:rsidRPr="00A140F0" w:rsidRDefault="00464165">
      <w:pPr>
        <w:rPr>
          <w:rFonts w:ascii="Arial" w:hAnsi="Arial"/>
          <w:sz w:val="22"/>
          <w:szCs w:val="22"/>
          <w:rPrChange w:id="360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361" w:author="Greg Wilson" w:date="2012-12-29T12:11:00Z">
            <w:rPr/>
          </w:rPrChange>
        </w:rPr>
        <w:t>Rich</w:t>
      </w:r>
      <w:ins w:id="362" w:author="Greg Wilson" w:date="2012-12-29T12:01:00Z">
        <w:r w:rsidR="00684EDB" w:rsidRPr="00A140F0">
          <w:rPr>
            <w:rFonts w:ascii="Arial" w:hAnsi="Arial"/>
            <w:sz w:val="22"/>
            <w:szCs w:val="22"/>
            <w:rPrChange w:id="363" w:author="Greg Wilson" w:date="2012-12-29T12:11:00Z">
              <w:rPr/>
            </w:rPrChange>
          </w:rPr>
          <w:t>ard</w:t>
        </w:r>
      </w:ins>
      <w:r w:rsidRPr="00A140F0">
        <w:rPr>
          <w:rFonts w:ascii="Arial" w:hAnsi="Arial"/>
          <w:sz w:val="22"/>
          <w:szCs w:val="22"/>
          <w:rPrChange w:id="364" w:author="Greg Wilson" w:date="2012-12-29T12:11:00Z">
            <w:rPr/>
          </w:rPrChange>
        </w:rPr>
        <w:t xml:space="preserve"> Lenski (</w:t>
      </w:r>
      <w:del w:id="365" w:author="Greg Wilson" w:date="2012-12-29T12:00:00Z">
        <w:r w:rsidRPr="00A140F0" w:rsidDel="00684EDB">
          <w:rPr>
            <w:rFonts w:ascii="Arial" w:hAnsi="Arial"/>
            <w:sz w:val="22"/>
            <w:szCs w:val="22"/>
            <w:rPrChange w:id="366" w:author="Greg Wilson" w:date="2012-12-29T12:11:00Z">
              <w:rPr/>
            </w:rPrChange>
          </w:rPr>
          <w:delText>MSU</w:delText>
        </w:r>
      </w:del>
      <w:ins w:id="367" w:author="Greg Wilson" w:date="2012-12-29T12:00:00Z">
        <w:r w:rsidR="00684EDB" w:rsidRPr="00A140F0">
          <w:rPr>
            <w:rFonts w:ascii="Arial" w:hAnsi="Arial"/>
            <w:sz w:val="22"/>
            <w:szCs w:val="22"/>
            <w:rPrChange w:id="368" w:author="Greg Wilson" w:date="2012-12-29T12:11:00Z">
              <w:rPr/>
            </w:rPrChange>
          </w:rPr>
          <w:t>Michigan State University</w:t>
        </w:r>
      </w:ins>
      <w:r w:rsidRPr="00A140F0">
        <w:rPr>
          <w:rFonts w:ascii="Arial" w:hAnsi="Arial"/>
          <w:sz w:val="22"/>
          <w:szCs w:val="22"/>
          <w:rPrChange w:id="369" w:author="Greg Wilson" w:date="2012-12-29T12:11:00Z">
            <w:rPr/>
          </w:rPrChange>
        </w:rPr>
        <w:t>)</w:t>
      </w:r>
    </w:p>
    <w:p w14:paraId="2115C8E3" w14:textId="249640A8" w:rsidR="00EE1490" w:rsidRPr="00A140F0" w:rsidRDefault="00464165">
      <w:pPr>
        <w:rPr>
          <w:rFonts w:ascii="Arial" w:hAnsi="Arial"/>
          <w:sz w:val="22"/>
          <w:szCs w:val="22"/>
          <w:rPrChange w:id="370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371" w:author="Greg Wilson" w:date="2012-12-29T12:11:00Z">
            <w:rPr/>
          </w:rPrChange>
        </w:rPr>
        <w:t>Paul Sternberg (</w:t>
      </w:r>
      <w:del w:id="372" w:author="Greg Wilson" w:date="2012-12-29T12:01:00Z">
        <w:r w:rsidRPr="00A140F0" w:rsidDel="00684EDB">
          <w:rPr>
            <w:rFonts w:ascii="Arial" w:hAnsi="Arial"/>
            <w:sz w:val="22"/>
            <w:szCs w:val="22"/>
            <w:rPrChange w:id="373" w:author="Greg Wilson" w:date="2012-12-29T12:11:00Z">
              <w:rPr/>
            </w:rPrChange>
          </w:rPr>
          <w:delText>Caltech</w:delText>
        </w:r>
      </w:del>
      <w:ins w:id="374" w:author="Greg Wilson" w:date="2012-12-29T12:01:00Z">
        <w:r w:rsidR="00684EDB" w:rsidRPr="00A140F0">
          <w:rPr>
            <w:rFonts w:ascii="Arial" w:hAnsi="Arial"/>
            <w:sz w:val="22"/>
            <w:szCs w:val="22"/>
            <w:rPrChange w:id="375" w:author="Greg Wilson" w:date="2012-12-29T12:11:00Z">
              <w:rPr/>
            </w:rPrChange>
          </w:rPr>
          <w:t>California Institute of Technology</w:t>
        </w:r>
      </w:ins>
      <w:r w:rsidRPr="00A140F0">
        <w:rPr>
          <w:rFonts w:ascii="Arial" w:hAnsi="Arial"/>
          <w:sz w:val="22"/>
          <w:szCs w:val="22"/>
          <w:rPrChange w:id="376" w:author="Greg Wilson" w:date="2012-12-29T12:11:00Z">
            <w:rPr/>
          </w:rPrChange>
        </w:rPr>
        <w:t>)</w:t>
      </w:r>
    </w:p>
    <w:p w14:paraId="5BC85FB7" w14:textId="7C9D8BA9" w:rsidR="00EE1490" w:rsidRPr="00A140F0" w:rsidDel="00684EDB" w:rsidRDefault="00464165">
      <w:pPr>
        <w:rPr>
          <w:del w:id="377" w:author="Greg Wilson" w:date="2012-12-29T12:02:00Z"/>
          <w:rFonts w:ascii="Arial" w:hAnsi="Arial"/>
          <w:sz w:val="22"/>
          <w:szCs w:val="22"/>
          <w:rPrChange w:id="378" w:author="Greg Wilson" w:date="2012-12-29T12:11:00Z">
            <w:rPr>
              <w:del w:id="379" w:author="Greg Wilson" w:date="2012-12-29T12:02:00Z"/>
            </w:rPr>
          </w:rPrChange>
        </w:rPr>
      </w:pPr>
      <w:del w:id="380" w:author="Greg Wilson" w:date="2012-12-29T12:01:00Z">
        <w:r w:rsidRPr="00A140F0" w:rsidDel="00684EDB">
          <w:rPr>
            <w:rFonts w:ascii="Arial" w:hAnsi="Arial"/>
            <w:sz w:val="22"/>
            <w:szCs w:val="22"/>
            <w:rPrChange w:id="381" w:author="Greg Wilson" w:date="2012-12-29T12:11:00Z">
              <w:rPr/>
            </w:rPrChange>
          </w:rPr>
          <w:delText xml:space="preserve">Jim </w:delText>
        </w:r>
      </w:del>
      <w:del w:id="382" w:author="Greg Wilson" w:date="2012-12-29T12:02:00Z">
        <w:r w:rsidRPr="00A140F0" w:rsidDel="00684EDB">
          <w:rPr>
            <w:rFonts w:ascii="Arial" w:hAnsi="Arial"/>
            <w:sz w:val="22"/>
            <w:szCs w:val="22"/>
            <w:rPrChange w:id="383" w:author="Greg Wilson" w:date="2012-12-29T12:11:00Z">
              <w:rPr/>
            </w:rPrChange>
          </w:rPr>
          <w:delText>Brown (</w:delText>
        </w:r>
      </w:del>
      <w:del w:id="384" w:author="Greg Wilson" w:date="2012-12-29T12:01:00Z">
        <w:r w:rsidRPr="00A140F0" w:rsidDel="00684EDB">
          <w:rPr>
            <w:rFonts w:ascii="Arial" w:hAnsi="Arial"/>
            <w:sz w:val="22"/>
            <w:szCs w:val="22"/>
            <w:rPrChange w:id="385" w:author="Greg Wilson" w:date="2012-12-29T12:11:00Z">
              <w:rPr/>
            </w:rPrChange>
          </w:rPr>
          <w:delText>UNM</w:delText>
        </w:r>
      </w:del>
      <w:del w:id="386" w:author="Greg Wilson" w:date="2012-12-29T12:02:00Z">
        <w:r w:rsidRPr="00A140F0" w:rsidDel="00684EDB">
          <w:rPr>
            <w:rFonts w:ascii="Arial" w:hAnsi="Arial"/>
            <w:sz w:val="22"/>
            <w:szCs w:val="22"/>
            <w:rPrChange w:id="387" w:author="Greg Wilson" w:date="2012-12-29T12:11:00Z">
              <w:rPr/>
            </w:rPrChange>
          </w:rPr>
          <w:delText>)</w:delText>
        </w:r>
      </w:del>
    </w:p>
    <w:p w14:paraId="310CD29D" w14:textId="3B15D4EC" w:rsidR="00EE1490" w:rsidRPr="00A140F0" w:rsidRDefault="00464165">
      <w:pPr>
        <w:rPr>
          <w:rFonts w:ascii="Arial" w:hAnsi="Arial"/>
          <w:sz w:val="22"/>
          <w:szCs w:val="22"/>
          <w:rPrChange w:id="388" w:author="Greg Wilson" w:date="2012-12-29T12:11:00Z">
            <w:rPr/>
          </w:rPrChange>
        </w:rPr>
      </w:pPr>
      <w:del w:id="389" w:author="Greg Wilson" w:date="2012-12-29T12:01:00Z">
        <w:r w:rsidRPr="00A140F0" w:rsidDel="00684EDB">
          <w:rPr>
            <w:rFonts w:ascii="Arial" w:hAnsi="Arial"/>
            <w:sz w:val="22"/>
            <w:szCs w:val="22"/>
            <w:rPrChange w:id="390" w:author="Greg Wilson" w:date="2012-12-29T12:11:00Z">
              <w:rPr/>
            </w:rPrChange>
          </w:rPr>
          <w:delText xml:space="preserve">Jim </w:delText>
        </w:r>
      </w:del>
      <w:ins w:id="391" w:author="Greg Wilson" w:date="2012-12-29T12:01:00Z">
        <w:r w:rsidR="00684EDB" w:rsidRPr="00A140F0">
          <w:rPr>
            <w:rFonts w:ascii="Arial" w:hAnsi="Arial"/>
            <w:sz w:val="22"/>
            <w:szCs w:val="22"/>
            <w:rPrChange w:id="392" w:author="Greg Wilson" w:date="2012-12-29T12:11:00Z">
              <w:rPr/>
            </w:rPrChange>
          </w:rPr>
          <w:t xml:space="preserve">James M. </w:t>
        </w:r>
      </w:ins>
      <w:r w:rsidRPr="00A140F0">
        <w:rPr>
          <w:rFonts w:ascii="Arial" w:hAnsi="Arial"/>
          <w:sz w:val="22"/>
          <w:szCs w:val="22"/>
          <w:rPrChange w:id="393" w:author="Greg Wilson" w:date="2012-12-29T12:11:00Z">
            <w:rPr/>
          </w:rPrChange>
        </w:rPr>
        <w:t>Tiedje (</w:t>
      </w:r>
      <w:del w:id="394" w:author="Greg Wilson" w:date="2012-12-29T14:09:00Z">
        <w:r w:rsidRPr="00A140F0" w:rsidDel="00AA18D2">
          <w:rPr>
            <w:rFonts w:ascii="Arial" w:hAnsi="Arial"/>
            <w:sz w:val="22"/>
            <w:szCs w:val="22"/>
            <w:rPrChange w:id="395" w:author="Greg Wilson" w:date="2012-12-29T12:11:00Z">
              <w:rPr/>
            </w:rPrChange>
          </w:rPr>
          <w:delText>MSU</w:delText>
        </w:r>
      </w:del>
      <w:ins w:id="396" w:author="Greg Wilson" w:date="2012-12-29T14:09:00Z">
        <w:r w:rsidR="00AA18D2">
          <w:rPr>
            <w:rFonts w:ascii="Arial" w:hAnsi="Arial"/>
            <w:sz w:val="22"/>
            <w:szCs w:val="22"/>
          </w:rPr>
          <w:t>Michigan State University</w:t>
        </w:r>
      </w:ins>
      <w:r w:rsidRPr="00A140F0">
        <w:rPr>
          <w:rFonts w:ascii="Arial" w:hAnsi="Arial"/>
          <w:sz w:val="22"/>
          <w:szCs w:val="22"/>
          <w:rPrChange w:id="397" w:author="Greg Wilson" w:date="2012-12-29T12:11:00Z">
            <w:rPr/>
          </w:rPrChange>
        </w:rPr>
        <w:t>)</w:t>
      </w:r>
    </w:p>
    <w:p w14:paraId="53F8906C" w14:textId="77777777" w:rsidR="00EE1490" w:rsidRPr="00A140F0" w:rsidRDefault="00EE1490">
      <w:pPr>
        <w:rPr>
          <w:rFonts w:ascii="Arial" w:hAnsi="Arial"/>
          <w:sz w:val="22"/>
          <w:szCs w:val="22"/>
          <w:rPrChange w:id="398" w:author="Greg Wilson" w:date="2012-12-29T12:11:00Z">
            <w:rPr/>
          </w:rPrChange>
        </w:rPr>
      </w:pPr>
    </w:p>
    <w:p w14:paraId="01C972B4" w14:textId="7562D30B" w:rsidR="00EE1490" w:rsidRPr="00A140F0" w:rsidRDefault="00464165">
      <w:pPr>
        <w:rPr>
          <w:rFonts w:ascii="Arial" w:hAnsi="Arial"/>
          <w:sz w:val="22"/>
          <w:szCs w:val="22"/>
          <w:rPrChange w:id="399" w:author="Greg Wilson" w:date="2012-12-29T12:11:00Z">
            <w:rPr/>
          </w:rPrChange>
        </w:rPr>
      </w:pPr>
      <w:del w:id="400" w:author="Greg Wilson" w:date="2012-12-29T12:02:00Z">
        <w:r w:rsidRPr="00A140F0" w:rsidDel="00684EDB">
          <w:rPr>
            <w:rFonts w:ascii="Arial" w:hAnsi="Arial"/>
            <w:sz w:val="22"/>
            <w:szCs w:val="22"/>
            <w:rPrChange w:id="401" w:author="Greg Wilson" w:date="2012-12-29T12:11:00Z">
              <w:rPr/>
            </w:rPrChange>
          </w:rPr>
          <w:delText xml:space="preserve">Rich </w:delText>
        </w:r>
      </w:del>
      <w:ins w:id="402" w:author="Greg Wilson" w:date="2012-12-29T12:02:00Z">
        <w:r w:rsidR="00684EDB" w:rsidRPr="00A140F0">
          <w:rPr>
            <w:rFonts w:ascii="Arial" w:hAnsi="Arial"/>
            <w:sz w:val="22"/>
            <w:szCs w:val="22"/>
            <w:rPrChange w:id="403" w:author="Greg Wilson" w:date="2012-12-29T12:11:00Z">
              <w:rPr/>
            </w:rPrChange>
          </w:rPr>
          <w:t xml:space="preserve">Prof. </w:t>
        </w:r>
      </w:ins>
      <w:r w:rsidRPr="00A140F0">
        <w:rPr>
          <w:rFonts w:ascii="Arial" w:hAnsi="Arial"/>
          <w:sz w:val="22"/>
          <w:szCs w:val="22"/>
          <w:rPrChange w:id="404" w:author="Greg Wilson" w:date="2012-12-29T12:11:00Z">
            <w:rPr/>
          </w:rPrChange>
        </w:rPr>
        <w:t>Lenski is willing to serve as the Editorial Board member in charge of managing the review process.</w:t>
      </w:r>
    </w:p>
    <w:p w14:paraId="28421359" w14:textId="77777777" w:rsidR="00EE1490" w:rsidRPr="00A140F0" w:rsidRDefault="00EE1490">
      <w:pPr>
        <w:rPr>
          <w:rFonts w:ascii="Arial" w:hAnsi="Arial"/>
          <w:sz w:val="22"/>
          <w:szCs w:val="22"/>
          <w:rPrChange w:id="405" w:author="Greg Wilson" w:date="2012-12-29T12:11:00Z">
            <w:rPr/>
          </w:rPrChange>
        </w:rPr>
      </w:pPr>
    </w:p>
    <w:p w14:paraId="09ECFA68" w14:textId="77777777" w:rsidR="00EE1490" w:rsidRPr="00A140F0" w:rsidRDefault="00464165">
      <w:pPr>
        <w:rPr>
          <w:rFonts w:ascii="Arial" w:hAnsi="Arial"/>
          <w:sz w:val="22"/>
          <w:szCs w:val="22"/>
          <w:rPrChange w:id="406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407" w:author="Greg Wilson" w:date="2012-12-29T12:11:00Z">
            <w:rPr/>
          </w:rPrChange>
        </w:rPr>
        <w:lastRenderedPageBreak/>
        <w:t>As potential reviewers, we would suggest:</w:t>
      </w:r>
    </w:p>
    <w:p w14:paraId="634F0D52" w14:textId="77777777" w:rsidR="00EE1490" w:rsidRPr="00A140F0" w:rsidRDefault="00EE1490">
      <w:pPr>
        <w:rPr>
          <w:rFonts w:ascii="Arial" w:hAnsi="Arial"/>
          <w:sz w:val="22"/>
          <w:szCs w:val="22"/>
          <w:rPrChange w:id="408" w:author="Greg Wilson" w:date="2012-12-29T12:11:00Z">
            <w:rPr/>
          </w:rPrChange>
        </w:rPr>
      </w:pPr>
    </w:p>
    <w:p w14:paraId="6ABEDCB3" w14:textId="77777777" w:rsidR="00EE1490" w:rsidRPr="00A140F0" w:rsidRDefault="00464165">
      <w:pPr>
        <w:rPr>
          <w:rFonts w:ascii="Arial" w:hAnsi="Arial"/>
          <w:sz w:val="22"/>
          <w:szCs w:val="22"/>
          <w:rPrChange w:id="409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410" w:author="Greg Wilson" w:date="2012-12-29T12:11:00Z">
            <w:rPr/>
          </w:rPrChange>
        </w:rPr>
        <w:t>Carole Goble, University of Manchester (carole.goble@manchester.ac.uk)</w:t>
      </w:r>
    </w:p>
    <w:p w14:paraId="3725BE08" w14:textId="77777777" w:rsidR="00EE1490" w:rsidRPr="00A140F0" w:rsidRDefault="00464165">
      <w:pPr>
        <w:rPr>
          <w:rFonts w:ascii="Arial" w:hAnsi="Arial"/>
          <w:sz w:val="22"/>
          <w:szCs w:val="22"/>
          <w:rPrChange w:id="411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412" w:author="Greg Wilson" w:date="2012-12-29T12:11:00Z">
            <w:rPr/>
          </w:rPrChange>
        </w:rPr>
        <w:t xml:space="preserve">Hilmar Lapp, </w:t>
      </w:r>
      <w:proofErr w:type="spellStart"/>
      <w:r w:rsidRPr="00A140F0">
        <w:rPr>
          <w:rFonts w:ascii="Arial" w:hAnsi="Arial"/>
          <w:sz w:val="22"/>
          <w:szCs w:val="22"/>
          <w:rPrChange w:id="413" w:author="Greg Wilson" w:date="2012-12-29T12:11:00Z">
            <w:rPr/>
          </w:rPrChange>
        </w:rPr>
        <w:t>NEScent</w:t>
      </w:r>
      <w:proofErr w:type="spellEnd"/>
      <w:r w:rsidRPr="00A140F0">
        <w:rPr>
          <w:rFonts w:ascii="Arial" w:hAnsi="Arial"/>
          <w:sz w:val="22"/>
          <w:szCs w:val="22"/>
          <w:rPrChange w:id="414" w:author="Greg Wilson" w:date="2012-12-29T12:11:00Z">
            <w:rPr/>
          </w:rPrChange>
        </w:rPr>
        <w:t xml:space="preserve"> (</w:t>
      </w:r>
      <w:r w:rsidR="00412315" w:rsidRPr="00A140F0">
        <w:rPr>
          <w:rFonts w:ascii="Arial" w:hAnsi="Arial"/>
          <w:sz w:val="22"/>
          <w:szCs w:val="22"/>
          <w:rPrChange w:id="415" w:author="Greg Wilson" w:date="2012-12-29T12:11:00Z">
            <w:rPr>
              <w:rStyle w:val="InternetLink"/>
            </w:rPr>
          </w:rPrChange>
        </w:rPr>
        <w:fldChar w:fldCharType="begin"/>
      </w:r>
      <w:r w:rsidR="00412315" w:rsidRPr="00A140F0">
        <w:rPr>
          <w:rFonts w:ascii="Arial" w:hAnsi="Arial"/>
          <w:sz w:val="22"/>
          <w:szCs w:val="22"/>
          <w:rPrChange w:id="416" w:author="Greg Wilson" w:date="2012-12-29T12:11:00Z">
            <w:rPr/>
          </w:rPrChange>
        </w:rPr>
        <w:instrText xml:space="preserve"> HYPERLINK "mailto:hlapp@nescent.org" \h </w:instrText>
      </w:r>
      <w:r w:rsidR="00412315" w:rsidRPr="00A140F0">
        <w:rPr>
          <w:rFonts w:ascii="Arial" w:hAnsi="Arial"/>
          <w:sz w:val="22"/>
          <w:szCs w:val="22"/>
          <w:rPrChange w:id="417" w:author="Greg Wilson" w:date="2012-12-29T12:11:00Z">
            <w:rPr>
              <w:rStyle w:val="InternetLink"/>
            </w:rPr>
          </w:rPrChange>
        </w:rPr>
        <w:fldChar w:fldCharType="separate"/>
      </w:r>
      <w:r w:rsidRPr="00A140F0">
        <w:rPr>
          <w:rStyle w:val="InternetLink"/>
          <w:rFonts w:ascii="Arial" w:hAnsi="Arial"/>
          <w:sz w:val="22"/>
          <w:szCs w:val="22"/>
          <w:rPrChange w:id="418" w:author="Greg Wilson" w:date="2012-12-29T12:11:00Z">
            <w:rPr>
              <w:rStyle w:val="InternetLink"/>
            </w:rPr>
          </w:rPrChange>
        </w:rPr>
        <w:t>hlapp@nescent.org</w:t>
      </w:r>
      <w:r w:rsidR="00412315" w:rsidRPr="00A140F0">
        <w:rPr>
          <w:rStyle w:val="InternetLink"/>
          <w:rFonts w:ascii="Arial" w:hAnsi="Arial"/>
          <w:sz w:val="22"/>
          <w:szCs w:val="22"/>
          <w:rPrChange w:id="419" w:author="Greg Wilson" w:date="2012-12-29T12:11:00Z">
            <w:rPr>
              <w:rStyle w:val="InternetLink"/>
            </w:rPr>
          </w:rPrChange>
        </w:rPr>
        <w:fldChar w:fldCharType="end"/>
      </w:r>
      <w:r w:rsidRPr="00A140F0">
        <w:rPr>
          <w:rFonts w:ascii="Arial" w:hAnsi="Arial"/>
          <w:sz w:val="22"/>
          <w:szCs w:val="22"/>
          <w:rPrChange w:id="420" w:author="Greg Wilson" w:date="2012-12-29T12:11:00Z">
            <w:rPr/>
          </w:rPrChange>
        </w:rPr>
        <w:t>)</w:t>
      </w:r>
    </w:p>
    <w:p w14:paraId="3DF80E2D" w14:textId="77777777" w:rsidR="00EE1490" w:rsidRPr="00A140F0" w:rsidRDefault="00464165">
      <w:pPr>
        <w:rPr>
          <w:rFonts w:ascii="Arial" w:hAnsi="Arial"/>
          <w:sz w:val="22"/>
          <w:szCs w:val="22"/>
          <w:rPrChange w:id="421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422" w:author="Greg Wilson" w:date="2012-12-29T12:11:00Z">
            <w:rPr/>
          </w:rPrChange>
        </w:rPr>
        <w:t>Stephanie Hampton, NCEAS and UCSB (</w:t>
      </w:r>
      <w:r w:rsidR="00412315" w:rsidRPr="00A140F0">
        <w:rPr>
          <w:rFonts w:ascii="Arial" w:hAnsi="Arial"/>
          <w:sz w:val="22"/>
          <w:szCs w:val="22"/>
          <w:rPrChange w:id="423" w:author="Greg Wilson" w:date="2012-12-29T12:11:00Z">
            <w:rPr>
              <w:rStyle w:val="InternetLink"/>
            </w:rPr>
          </w:rPrChange>
        </w:rPr>
        <w:fldChar w:fldCharType="begin"/>
      </w:r>
      <w:r w:rsidR="00412315" w:rsidRPr="00A140F0">
        <w:rPr>
          <w:rFonts w:ascii="Arial" w:hAnsi="Arial"/>
          <w:sz w:val="22"/>
          <w:szCs w:val="22"/>
          <w:rPrChange w:id="424" w:author="Greg Wilson" w:date="2012-12-29T12:11:00Z">
            <w:rPr/>
          </w:rPrChange>
        </w:rPr>
        <w:instrText xml:space="preserve"> HYPERLINK "mailto:hampton@nceas.ucsb.edu" \h </w:instrText>
      </w:r>
      <w:r w:rsidR="00412315" w:rsidRPr="00A140F0">
        <w:rPr>
          <w:rFonts w:ascii="Arial" w:hAnsi="Arial"/>
          <w:sz w:val="22"/>
          <w:szCs w:val="22"/>
          <w:rPrChange w:id="425" w:author="Greg Wilson" w:date="2012-12-29T12:11:00Z">
            <w:rPr>
              <w:rStyle w:val="InternetLink"/>
            </w:rPr>
          </w:rPrChange>
        </w:rPr>
        <w:fldChar w:fldCharType="separate"/>
      </w:r>
      <w:r w:rsidRPr="00A140F0">
        <w:rPr>
          <w:rStyle w:val="InternetLink"/>
          <w:rFonts w:ascii="Arial" w:hAnsi="Arial"/>
          <w:sz w:val="22"/>
          <w:szCs w:val="22"/>
          <w:rPrChange w:id="426" w:author="Greg Wilson" w:date="2012-12-29T12:11:00Z">
            <w:rPr>
              <w:rStyle w:val="InternetLink"/>
            </w:rPr>
          </w:rPrChange>
        </w:rPr>
        <w:t>hampton@nceas.ucsb.edu</w:t>
      </w:r>
      <w:r w:rsidR="00412315" w:rsidRPr="00A140F0">
        <w:rPr>
          <w:rStyle w:val="InternetLink"/>
          <w:rFonts w:ascii="Arial" w:hAnsi="Arial"/>
          <w:sz w:val="22"/>
          <w:szCs w:val="22"/>
          <w:rPrChange w:id="427" w:author="Greg Wilson" w:date="2012-12-29T12:11:00Z">
            <w:rPr>
              <w:rStyle w:val="InternetLink"/>
            </w:rPr>
          </w:rPrChange>
        </w:rPr>
        <w:fldChar w:fldCharType="end"/>
      </w:r>
      <w:r w:rsidRPr="00A140F0">
        <w:rPr>
          <w:rFonts w:ascii="Arial" w:hAnsi="Arial"/>
          <w:sz w:val="22"/>
          <w:szCs w:val="22"/>
          <w:rPrChange w:id="428" w:author="Greg Wilson" w:date="2012-12-29T12:11:00Z">
            <w:rPr/>
          </w:rPrChange>
        </w:rPr>
        <w:t>)</w:t>
      </w:r>
    </w:p>
    <w:p w14:paraId="7044A2F2" w14:textId="77777777" w:rsidR="00EE1490" w:rsidRPr="00A140F0" w:rsidRDefault="00464165">
      <w:pPr>
        <w:rPr>
          <w:rFonts w:ascii="Arial" w:hAnsi="Arial"/>
          <w:sz w:val="22"/>
          <w:szCs w:val="22"/>
          <w:rPrChange w:id="429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430" w:author="Greg Wilson" w:date="2012-12-29T12:11:00Z">
            <w:rPr/>
          </w:rPrChange>
        </w:rPr>
        <w:t>Miriam Goodman, Stanford (</w:t>
      </w:r>
      <w:r w:rsidR="00412315" w:rsidRPr="00A140F0">
        <w:rPr>
          <w:rFonts w:ascii="Arial" w:hAnsi="Arial"/>
          <w:sz w:val="22"/>
          <w:szCs w:val="22"/>
          <w:rPrChange w:id="431" w:author="Greg Wilson" w:date="2012-12-29T12:11:00Z">
            <w:rPr>
              <w:rStyle w:val="InternetLink"/>
            </w:rPr>
          </w:rPrChange>
        </w:rPr>
        <w:fldChar w:fldCharType="begin"/>
      </w:r>
      <w:r w:rsidR="00412315" w:rsidRPr="00A140F0">
        <w:rPr>
          <w:rFonts w:ascii="Arial" w:hAnsi="Arial"/>
          <w:sz w:val="22"/>
          <w:szCs w:val="22"/>
          <w:rPrChange w:id="432" w:author="Greg Wilson" w:date="2012-12-29T12:11:00Z">
            <w:rPr/>
          </w:rPrChange>
        </w:rPr>
        <w:instrText xml:space="preserve"> HYPERLINK "mailto:mbgoodman@stanford.edu" \h </w:instrText>
      </w:r>
      <w:r w:rsidR="00412315" w:rsidRPr="00A140F0">
        <w:rPr>
          <w:rFonts w:ascii="Arial" w:hAnsi="Arial"/>
          <w:sz w:val="22"/>
          <w:szCs w:val="22"/>
          <w:rPrChange w:id="433" w:author="Greg Wilson" w:date="2012-12-29T12:11:00Z">
            <w:rPr>
              <w:rStyle w:val="InternetLink"/>
            </w:rPr>
          </w:rPrChange>
        </w:rPr>
        <w:fldChar w:fldCharType="separate"/>
      </w:r>
      <w:r w:rsidRPr="00A140F0">
        <w:rPr>
          <w:rStyle w:val="InternetLink"/>
          <w:rFonts w:ascii="Arial" w:hAnsi="Arial"/>
          <w:sz w:val="22"/>
          <w:szCs w:val="22"/>
          <w:rPrChange w:id="434" w:author="Greg Wilson" w:date="2012-12-29T12:11:00Z">
            <w:rPr>
              <w:rStyle w:val="InternetLink"/>
            </w:rPr>
          </w:rPrChange>
        </w:rPr>
        <w:t>mbgoodman@stanford.edu</w:t>
      </w:r>
      <w:r w:rsidR="00412315" w:rsidRPr="00A140F0">
        <w:rPr>
          <w:rStyle w:val="InternetLink"/>
          <w:rFonts w:ascii="Arial" w:hAnsi="Arial"/>
          <w:sz w:val="22"/>
          <w:szCs w:val="22"/>
          <w:rPrChange w:id="435" w:author="Greg Wilson" w:date="2012-12-29T12:11:00Z">
            <w:rPr>
              <w:rStyle w:val="InternetLink"/>
            </w:rPr>
          </w:rPrChange>
        </w:rPr>
        <w:fldChar w:fldCharType="end"/>
      </w:r>
      <w:r w:rsidRPr="00A140F0">
        <w:rPr>
          <w:rFonts w:ascii="Arial" w:hAnsi="Arial"/>
          <w:sz w:val="22"/>
          <w:szCs w:val="22"/>
          <w:rPrChange w:id="436" w:author="Greg Wilson" w:date="2012-12-29T12:11:00Z">
            <w:rPr/>
          </w:rPrChange>
        </w:rPr>
        <w:t>)</w:t>
      </w:r>
    </w:p>
    <w:p w14:paraId="1922BAB2" w14:textId="77777777" w:rsidR="00684EDB" w:rsidRPr="00A140F0" w:rsidRDefault="00684EDB" w:rsidP="00684EDB">
      <w:pPr>
        <w:rPr>
          <w:ins w:id="437" w:author="Greg Wilson" w:date="2012-12-29T12:02:00Z"/>
          <w:rFonts w:ascii="Arial" w:hAnsi="Arial"/>
          <w:sz w:val="22"/>
          <w:szCs w:val="22"/>
          <w:rPrChange w:id="438" w:author="Greg Wilson" w:date="2012-12-29T12:11:00Z">
            <w:rPr>
              <w:ins w:id="439" w:author="Greg Wilson" w:date="2012-12-29T12:02:00Z"/>
            </w:rPr>
          </w:rPrChange>
        </w:rPr>
      </w:pPr>
      <w:ins w:id="440" w:author="Greg Wilson" w:date="2012-12-29T12:02:00Z">
        <w:r w:rsidRPr="00A140F0">
          <w:rPr>
            <w:rFonts w:ascii="Arial" w:hAnsi="Arial"/>
            <w:sz w:val="22"/>
            <w:szCs w:val="22"/>
            <w:rPrChange w:id="441" w:author="Greg Wilson" w:date="2012-12-29T12:11:00Z">
              <w:rPr/>
            </w:rPrChange>
          </w:rPr>
          <w:t>Perry Greenfield, Space Telescope Science Institute (</w:t>
        </w:r>
        <w:r w:rsidRPr="00A140F0">
          <w:rPr>
            <w:rFonts w:ascii="Arial" w:hAnsi="Arial"/>
            <w:sz w:val="22"/>
            <w:szCs w:val="22"/>
            <w:rPrChange w:id="442" w:author="Greg Wilson" w:date="2012-12-29T12:11:00Z">
              <w:rPr>
                <w:rStyle w:val="InternetLink"/>
              </w:rPr>
            </w:rPrChange>
          </w:rPr>
          <w:fldChar w:fldCharType="begin"/>
        </w:r>
        <w:r w:rsidRPr="00A140F0">
          <w:rPr>
            <w:rFonts w:ascii="Arial" w:hAnsi="Arial"/>
            <w:sz w:val="22"/>
            <w:szCs w:val="22"/>
            <w:rPrChange w:id="443" w:author="Greg Wilson" w:date="2012-12-29T12:11:00Z">
              <w:rPr/>
            </w:rPrChange>
          </w:rPr>
          <w:instrText xml:space="preserve"> HYPERLINK "mailto:perry@stsci.edu" \h </w:instrText>
        </w:r>
        <w:r w:rsidRPr="00A140F0">
          <w:rPr>
            <w:rFonts w:ascii="Arial" w:hAnsi="Arial"/>
            <w:sz w:val="22"/>
            <w:szCs w:val="22"/>
            <w:rPrChange w:id="444" w:author="Greg Wilson" w:date="2012-12-29T12:11:00Z">
              <w:rPr>
                <w:rStyle w:val="InternetLink"/>
              </w:rPr>
            </w:rPrChange>
          </w:rPr>
          <w:fldChar w:fldCharType="separate"/>
        </w:r>
        <w:r w:rsidRPr="00A140F0">
          <w:rPr>
            <w:rStyle w:val="InternetLink"/>
            <w:rFonts w:ascii="Arial" w:hAnsi="Arial"/>
            <w:sz w:val="22"/>
            <w:szCs w:val="22"/>
            <w:rPrChange w:id="445" w:author="Greg Wilson" w:date="2012-12-29T12:11:00Z">
              <w:rPr>
                <w:rStyle w:val="InternetLink"/>
              </w:rPr>
            </w:rPrChange>
          </w:rPr>
          <w:t>perry@stsci.edu</w:t>
        </w:r>
        <w:r w:rsidRPr="00A140F0">
          <w:rPr>
            <w:rStyle w:val="InternetLink"/>
            <w:rFonts w:ascii="Arial" w:hAnsi="Arial"/>
            <w:sz w:val="22"/>
            <w:szCs w:val="22"/>
            <w:rPrChange w:id="446" w:author="Greg Wilson" w:date="2012-12-29T12:11:00Z">
              <w:rPr>
                <w:rStyle w:val="InternetLink"/>
              </w:rPr>
            </w:rPrChange>
          </w:rPr>
          <w:fldChar w:fldCharType="end"/>
        </w:r>
        <w:r w:rsidRPr="00A140F0">
          <w:rPr>
            <w:rFonts w:ascii="Arial" w:hAnsi="Arial"/>
            <w:sz w:val="22"/>
            <w:szCs w:val="22"/>
            <w:rPrChange w:id="447" w:author="Greg Wilson" w:date="2012-12-29T12:11:00Z">
              <w:rPr/>
            </w:rPrChange>
          </w:rPr>
          <w:t>)</w:t>
        </w:r>
      </w:ins>
    </w:p>
    <w:p w14:paraId="52849422" w14:textId="77777777" w:rsidR="00684EDB" w:rsidRPr="00A140F0" w:rsidRDefault="00684EDB" w:rsidP="00684EDB">
      <w:pPr>
        <w:rPr>
          <w:ins w:id="448" w:author="Greg Wilson" w:date="2012-12-29T12:02:00Z"/>
          <w:rFonts w:ascii="Arial" w:hAnsi="Arial"/>
          <w:sz w:val="22"/>
          <w:szCs w:val="22"/>
          <w:rPrChange w:id="449" w:author="Greg Wilson" w:date="2012-12-29T12:11:00Z">
            <w:rPr>
              <w:ins w:id="450" w:author="Greg Wilson" w:date="2012-12-29T12:02:00Z"/>
            </w:rPr>
          </w:rPrChange>
        </w:rPr>
      </w:pPr>
      <w:ins w:id="451" w:author="Greg Wilson" w:date="2012-12-29T12:02:00Z">
        <w:r w:rsidRPr="00A140F0">
          <w:rPr>
            <w:rFonts w:ascii="Arial" w:hAnsi="Arial"/>
            <w:sz w:val="22"/>
            <w:szCs w:val="22"/>
            <w:rPrChange w:id="452" w:author="Greg Wilson" w:date="2012-12-29T12:11:00Z">
              <w:rPr/>
            </w:rPrChange>
          </w:rPr>
          <w:t xml:space="preserve">Andrew </w:t>
        </w:r>
        <w:proofErr w:type="spellStart"/>
        <w:r w:rsidRPr="00A140F0">
          <w:rPr>
            <w:rFonts w:ascii="Arial" w:hAnsi="Arial"/>
            <w:sz w:val="22"/>
            <w:szCs w:val="22"/>
            <w:rPrChange w:id="453" w:author="Greg Wilson" w:date="2012-12-29T12:11:00Z">
              <w:rPr/>
            </w:rPrChange>
          </w:rPr>
          <w:t>Lumsdaine</w:t>
        </w:r>
        <w:proofErr w:type="spellEnd"/>
        <w:r w:rsidRPr="00A140F0">
          <w:rPr>
            <w:rFonts w:ascii="Arial" w:hAnsi="Arial"/>
            <w:sz w:val="22"/>
            <w:szCs w:val="22"/>
            <w:rPrChange w:id="454" w:author="Greg Wilson" w:date="2012-12-29T12:11:00Z">
              <w:rPr/>
            </w:rPrChange>
          </w:rPr>
          <w:t>, Indiana University (lums@cs.indiana.edu)</w:t>
        </w:r>
      </w:ins>
    </w:p>
    <w:p w14:paraId="142C0C83" w14:textId="77777777" w:rsidR="00EE1490" w:rsidRPr="00A140F0" w:rsidRDefault="00464165">
      <w:pPr>
        <w:rPr>
          <w:rFonts w:ascii="Arial" w:hAnsi="Arial"/>
          <w:sz w:val="22"/>
          <w:szCs w:val="22"/>
          <w:rPrChange w:id="455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456" w:author="Greg Wilson" w:date="2012-12-29T12:11:00Z">
            <w:rPr/>
          </w:rPrChange>
        </w:rPr>
        <w:t xml:space="preserve">Victoria </w:t>
      </w:r>
      <w:proofErr w:type="spellStart"/>
      <w:r w:rsidRPr="00A140F0">
        <w:rPr>
          <w:rFonts w:ascii="Arial" w:hAnsi="Arial"/>
          <w:sz w:val="22"/>
          <w:szCs w:val="22"/>
          <w:rPrChange w:id="457" w:author="Greg Wilson" w:date="2012-12-29T12:11:00Z">
            <w:rPr/>
          </w:rPrChange>
        </w:rPr>
        <w:t>Stodden</w:t>
      </w:r>
      <w:proofErr w:type="spellEnd"/>
      <w:r w:rsidRPr="00A140F0">
        <w:rPr>
          <w:rFonts w:ascii="Arial" w:hAnsi="Arial"/>
          <w:sz w:val="22"/>
          <w:szCs w:val="22"/>
          <w:rPrChange w:id="458" w:author="Greg Wilson" w:date="2012-12-29T12:11:00Z">
            <w:rPr/>
          </w:rPrChange>
        </w:rPr>
        <w:t>, Columbia University (</w:t>
      </w:r>
      <w:r w:rsidR="00412315" w:rsidRPr="00A140F0">
        <w:rPr>
          <w:rFonts w:ascii="Arial" w:hAnsi="Arial"/>
          <w:sz w:val="22"/>
          <w:szCs w:val="22"/>
          <w:rPrChange w:id="459" w:author="Greg Wilson" w:date="2012-12-29T12:11:00Z">
            <w:rPr>
              <w:rStyle w:val="InternetLink"/>
            </w:rPr>
          </w:rPrChange>
        </w:rPr>
        <w:fldChar w:fldCharType="begin"/>
      </w:r>
      <w:r w:rsidR="00412315" w:rsidRPr="00A140F0">
        <w:rPr>
          <w:rFonts w:ascii="Arial" w:hAnsi="Arial"/>
          <w:sz w:val="22"/>
          <w:szCs w:val="22"/>
          <w:rPrChange w:id="460" w:author="Greg Wilson" w:date="2012-12-29T12:11:00Z">
            <w:rPr/>
          </w:rPrChange>
        </w:rPr>
        <w:instrText xml:space="preserve"> HYPERLINK "mailto:vcs@stodden.net" \h </w:instrText>
      </w:r>
      <w:r w:rsidR="00412315" w:rsidRPr="00A140F0">
        <w:rPr>
          <w:rFonts w:ascii="Arial" w:hAnsi="Arial"/>
          <w:sz w:val="22"/>
          <w:szCs w:val="22"/>
          <w:rPrChange w:id="461" w:author="Greg Wilson" w:date="2012-12-29T12:11:00Z">
            <w:rPr>
              <w:rStyle w:val="InternetLink"/>
            </w:rPr>
          </w:rPrChange>
        </w:rPr>
        <w:fldChar w:fldCharType="separate"/>
      </w:r>
      <w:r w:rsidRPr="00A140F0">
        <w:rPr>
          <w:rStyle w:val="InternetLink"/>
          <w:rFonts w:ascii="Arial" w:hAnsi="Arial"/>
          <w:sz w:val="22"/>
          <w:szCs w:val="22"/>
          <w:rPrChange w:id="462" w:author="Greg Wilson" w:date="2012-12-29T12:11:00Z">
            <w:rPr>
              <w:rStyle w:val="InternetLink"/>
            </w:rPr>
          </w:rPrChange>
        </w:rPr>
        <w:t>vcs@stodden.net</w:t>
      </w:r>
      <w:r w:rsidR="00412315" w:rsidRPr="00A140F0">
        <w:rPr>
          <w:rStyle w:val="InternetLink"/>
          <w:rFonts w:ascii="Arial" w:hAnsi="Arial"/>
          <w:sz w:val="22"/>
          <w:szCs w:val="22"/>
          <w:rPrChange w:id="463" w:author="Greg Wilson" w:date="2012-12-29T12:11:00Z">
            <w:rPr>
              <w:rStyle w:val="InternetLink"/>
            </w:rPr>
          </w:rPrChange>
        </w:rPr>
        <w:fldChar w:fldCharType="end"/>
      </w:r>
      <w:r w:rsidRPr="00A140F0">
        <w:rPr>
          <w:rFonts w:ascii="Arial" w:hAnsi="Arial"/>
          <w:sz w:val="22"/>
          <w:szCs w:val="22"/>
          <w:rPrChange w:id="464" w:author="Greg Wilson" w:date="2012-12-29T12:11:00Z">
            <w:rPr/>
          </w:rPrChange>
        </w:rPr>
        <w:t>)</w:t>
      </w:r>
    </w:p>
    <w:p w14:paraId="78E8B4F5" w14:textId="621ECBFD" w:rsidR="00EE1490" w:rsidRPr="00A140F0" w:rsidDel="00684EDB" w:rsidRDefault="00464165">
      <w:pPr>
        <w:rPr>
          <w:del w:id="465" w:author="Greg Wilson" w:date="2012-12-29T12:02:00Z"/>
          <w:rFonts w:ascii="Arial" w:hAnsi="Arial"/>
          <w:sz w:val="22"/>
          <w:szCs w:val="22"/>
          <w:rPrChange w:id="466" w:author="Greg Wilson" w:date="2012-12-29T12:11:00Z">
            <w:rPr>
              <w:del w:id="467" w:author="Greg Wilson" w:date="2012-12-29T12:02:00Z"/>
            </w:rPr>
          </w:rPrChange>
        </w:rPr>
      </w:pPr>
      <w:del w:id="468" w:author="Greg Wilson" w:date="2012-12-29T12:02:00Z">
        <w:r w:rsidRPr="00A140F0" w:rsidDel="00684EDB">
          <w:rPr>
            <w:rFonts w:ascii="Arial" w:hAnsi="Arial"/>
            <w:sz w:val="22"/>
            <w:szCs w:val="22"/>
            <w:rPrChange w:id="469" w:author="Greg Wilson" w:date="2012-12-29T12:11:00Z">
              <w:rPr/>
            </w:rPrChange>
          </w:rPr>
          <w:delText>Prof. Andrew Lumsdaine, Indiana University (lums@cs.indiana.edu)</w:delText>
        </w:r>
      </w:del>
    </w:p>
    <w:p w14:paraId="12732420" w14:textId="0C75AAB6" w:rsidR="00EE1490" w:rsidRPr="00A140F0" w:rsidDel="00684EDB" w:rsidRDefault="00464165">
      <w:pPr>
        <w:rPr>
          <w:del w:id="470" w:author="Greg Wilson" w:date="2012-12-29T12:02:00Z"/>
          <w:rFonts w:ascii="Arial" w:hAnsi="Arial"/>
          <w:sz w:val="22"/>
          <w:szCs w:val="22"/>
          <w:rPrChange w:id="471" w:author="Greg Wilson" w:date="2012-12-29T12:11:00Z">
            <w:rPr>
              <w:del w:id="472" w:author="Greg Wilson" w:date="2012-12-29T12:02:00Z"/>
            </w:rPr>
          </w:rPrChange>
        </w:rPr>
      </w:pPr>
      <w:del w:id="473" w:author="Greg Wilson" w:date="2012-12-29T12:02:00Z">
        <w:r w:rsidRPr="00A140F0" w:rsidDel="00684EDB">
          <w:rPr>
            <w:rFonts w:ascii="Arial" w:hAnsi="Arial"/>
            <w:sz w:val="22"/>
            <w:szCs w:val="22"/>
            <w:rPrChange w:id="474" w:author="Greg Wilson" w:date="2012-12-29T12:11:00Z">
              <w:rPr/>
            </w:rPrChange>
          </w:rPr>
          <w:delText>Dr. Perry Greenfield, Space Telescope Science Institute (</w:delText>
        </w:r>
        <w:r w:rsidR="00412315" w:rsidRPr="00A140F0" w:rsidDel="00684EDB">
          <w:rPr>
            <w:rFonts w:ascii="Arial" w:hAnsi="Arial"/>
            <w:sz w:val="22"/>
            <w:szCs w:val="22"/>
            <w:rPrChange w:id="475" w:author="Greg Wilson" w:date="2012-12-29T12:11:00Z">
              <w:rPr>
                <w:rStyle w:val="InternetLink"/>
              </w:rPr>
            </w:rPrChange>
          </w:rPr>
          <w:fldChar w:fldCharType="begin"/>
        </w:r>
        <w:r w:rsidR="00412315" w:rsidRPr="00A140F0" w:rsidDel="00684EDB">
          <w:rPr>
            <w:rFonts w:ascii="Arial" w:hAnsi="Arial"/>
            <w:sz w:val="22"/>
            <w:szCs w:val="22"/>
            <w:rPrChange w:id="476" w:author="Greg Wilson" w:date="2012-12-29T12:11:00Z">
              <w:rPr/>
            </w:rPrChange>
          </w:rPr>
          <w:delInstrText xml:space="preserve"> HYPERLINK "mailto:perry@stsci.edu" \h </w:delInstrText>
        </w:r>
        <w:r w:rsidR="00412315" w:rsidRPr="00A140F0" w:rsidDel="00684EDB">
          <w:rPr>
            <w:rFonts w:ascii="Arial" w:hAnsi="Arial"/>
            <w:sz w:val="22"/>
            <w:szCs w:val="22"/>
            <w:rPrChange w:id="477" w:author="Greg Wilson" w:date="2012-12-29T12:11:00Z">
              <w:rPr>
                <w:rStyle w:val="InternetLink"/>
              </w:rPr>
            </w:rPrChange>
          </w:rPr>
          <w:fldChar w:fldCharType="separate"/>
        </w:r>
        <w:r w:rsidRPr="00A140F0" w:rsidDel="00684EDB">
          <w:rPr>
            <w:rStyle w:val="InternetLink"/>
            <w:rFonts w:ascii="Arial" w:hAnsi="Arial"/>
            <w:sz w:val="22"/>
            <w:szCs w:val="22"/>
            <w:rPrChange w:id="478" w:author="Greg Wilson" w:date="2012-12-29T12:11:00Z">
              <w:rPr>
                <w:rStyle w:val="InternetLink"/>
              </w:rPr>
            </w:rPrChange>
          </w:rPr>
          <w:delText>perry@stsci.edu</w:delText>
        </w:r>
        <w:r w:rsidR="00412315" w:rsidRPr="00A140F0" w:rsidDel="00684EDB">
          <w:rPr>
            <w:rStyle w:val="InternetLink"/>
            <w:rFonts w:ascii="Arial" w:hAnsi="Arial"/>
            <w:sz w:val="22"/>
            <w:szCs w:val="22"/>
            <w:rPrChange w:id="479" w:author="Greg Wilson" w:date="2012-12-29T12:11:00Z">
              <w:rPr>
                <w:rStyle w:val="InternetLink"/>
              </w:rPr>
            </w:rPrChange>
          </w:rPr>
          <w:fldChar w:fldCharType="end"/>
        </w:r>
        <w:r w:rsidRPr="00A140F0" w:rsidDel="00684EDB">
          <w:rPr>
            <w:rFonts w:ascii="Arial" w:hAnsi="Arial"/>
            <w:sz w:val="22"/>
            <w:szCs w:val="22"/>
            <w:rPrChange w:id="480" w:author="Greg Wilson" w:date="2012-12-29T12:11:00Z">
              <w:rPr/>
            </w:rPrChange>
          </w:rPr>
          <w:delText>)</w:delText>
        </w:r>
      </w:del>
    </w:p>
    <w:p w14:paraId="663DA2AF" w14:textId="77777777" w:rsidR="00EE1490" w:rsidRPr="00A140F0" w:rsidRDefault="00EE1490">
      <w:pPr>
        <w:rPr>
          <w:rFonts w:ascii="Arial" w:hAnsi="Arial"/>
          <w:sz w:val="22"/>
          <w:szCs w:val="22"/>
          <w:rPrChange w:id="481" w:author="Greg Wilson" w:date="2012-12-29T12:11:00Z">
            <w:rPr/>
          </w:rPrChange>
        </w:rPr>
      </w:pPr>
    </w:p>
    <w:p w14:paraId="65970337" w14:textId="58CC1DD8" w:rsidR="00EE1490" w:rsidRPr="00A140F0" w:rsidRDefault="00464165">
      <w:pPr>
        <w:rPr>
          <w:ins w:id="482" w:author="Greg Wilson" w:date="2012-12-29T12:03:00Z"/>
          <w:rFonts w:ascii="Arial" w:hAnsi="Arial"/>
          <w:sz w:val="22"/>
          <w:szCs w:val="22"/>
          <w:rPrChange w:id="483" w:author="Greg Wilson" w:date="2012-12-29T12:11:00Z">
            <w:rPr>
              <w:ins w:id="484" w:author="Greg Wilson" w:date="2012-12-29T12:03:00Z"/>
            </w:rPr>
          </w:rPrChange>
        </w:rPr>
      </w:pPr>
      <w:del w:id="485" w:author="Greg Wilson" w:date="2012-12-29T12:02:00Z">
        <w:r w:rsidRPr="00A140F0" w:rsidDel="00684EDB">
          <w:rPr>
            <w:rFonts w:ascii="Arial" w:hAnsi="Arial"/>
            <w:sz w:val="22"/>
            <w:szCs w:val="22"/>
            <w:rPrChange w:id="486" w:author="Greg Wilson" w:date="2012-12-29T12:11:00Z">
              <w:rPr/>
            </w:rPrChange>
          </w:rPr>
          <w:delText>Sincerely,</w:delText>
        </w:r>
      </w:del>
      <w:ins w:id="487" w:author="Greg Wilson" w:date="2012-12-29T12:02:00Z">
        <w:r w:rsidR="00684EDB" w:rsidRPr="00A140F0">
          <w:rPr>
            <w:rFonts w:ascii="Arial" w:hAnsi="Arial"/>
            <w:sz w:val="22"/>
            <w:szCs w:val="22"/>
            <w:rPrChange w:id="488" w:author="Greg Wilson" w:date="2012-12-29T12:11:00Z">
              <w:rPr/>
            </w:rPrChange>
          </w:rPr>
          <w:t xml:space="preserve">Thank you for your consideration </w:t>
        </w:r>
      </w:ins>
      <w:ins w:id="489" w:author="Greg Wilson" w:date="2012-12-29T12:03:00Z">
        <w:r w:rsidR="00684EDB" w:rsidRPr="00A140F0">
          <w:rPr>
            <w:rFonts w:ascii="Arial" w:hAnsi="Arial"/>
            <w:sz w:val="22"/>
            <w:szCs w:val="22"/>
            <w:rPrChange w:id="490" w:author="Greg Wilson" w:date="2012-12-29T12:11:00Z">
              <w:rPr/>
            </w:rPrChange>
          </w:rPr>
          <w:t>– we look forward to your response.</w:t>
        </w:r>
      </w:ins>
    </w:p>
    <w:p w14:paraId="06A83973" w14:textId="77777777" w:rsidR="00A140F0" w:rsidRPr="00A140F0" w:rsidRDefault="00A140F0">
      <w:pPr>
        <w:rPr>
          <w:ins w:id="491" w:author="Greg Wilson" w:date="2012-12-29T12:03:00Z"/>
          <w:rFonts w:ascii="Arial" w:hAnsi="Arial"/>
          <w:sz w:val="22"/>
          <w:szCs w:val="22"/>
          <w:rPrChange w:id="492" w:author="Greg Wilson" w:date="2012-12-29T12:11:00Z">
            <w:rPr>
              <w:ins w:id="493" w:author="Greg Wilson" w:date="2012-12-29T12:03:00Z"/>
            </w:rPr>
          </w:rPrChange>
        </w:rPr>
      </w:pPr>
    </w:p>
    <w:p w14:paraId="7EB09830" w14:textId="57CB581B" w:rsidR="00A140F0" w:rsidRPr="00A140F0" w:rsidRDefault="00A140F0">
      <w:pPr>
        <w:rPr>
          <w:rFonts w:ascii="Arial" w:hAnsi="Arial"/>
          <w:sz w:val="22"/>
          <w:szCs w:val="22"/>
          <w:rPrChange w:id="494" w:author="Greg Wilson" w:date="2012-12-29T12:11:00Z">
            <w:rPr/>
          </w:rPrChange>
        </w:rPr>
      </w:pPr>
      <w:ins w:id="495" w:author="Greg Wilson" w:date="2012-12-29T12:03:00Z">
        <w:r w:rsidRPr="00A140F0">
          <w:rPr>
            <w:rFonts w:ascii="Arial" w:hAnsi="Arial"/>
            <w:sz w:val="22"/>
            <w:szCs w:val="22"/>
            <w:rPrChange w:id="496" w:author="Greg Wilson" w:date="2012-12-29T12:11:00Z">
              <w:rPr/>
            </w:rPrChange>
          </w:rPr>
          <w:t>Yours truly,</w:t>
        </w:r>
      </w:ins>
    </w:p>
    <w:p w14:paraId="6D63478B" w14:textId="77777777" w:rsidR="00EE1490" w:rsidRPr="00A140F0" w:rsidRDefault="00EE1490">
      <w:pPr>
        <w:rPr>
          <w:rFonts w:ascii="Arial" w:hAnsi="Arial"/>
          <w:sz w:val="22"/>
          <w:szCs w:val="22"/>
          <w:rPrChange w:id="497" w:author="Greg Wilson" w:date="2012-12-29T12:11:00Z">
            <w:rPr/>
          </w:rPrChange>
        </w:rPr>
      </w:pPr>
    </w:p>
    <w:p w14:paraId="14BC9549" w14:textId="77777777" w:rsidR="00EE1490" w:rsidRPr="00A140F0" w:rsidRDefault="00464165">
      <w:pPr>
        <w:rPr>
          <w:rFonts w:ascii="Arial" w:hAnsi="Arial"/>
          <w:sz w:val="22"/>
          <w:szCs w:val="22"/>
          <w:rPrChange w:id="498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499" w:author="Greg Wilson" w:date="2012-12-29T12:11:00Z">
            <w:rPr/>
          </w:rPrChange>
        </w:rPr>
        <w:t>Dr. Gregory V. Wilson</w:t>
      </w:r>
    </w:p>
    <w:p w14:paraId="21B7D9AD" w14:textId="77777777" w:rsidR="00EE1490" w:rsidRPr="00A140F0" w:rsidRDefault="00464165">
      <w:pPr>
        <w:rPr>
          <w:rFonts w:ascii="Arial" w:hAnsi="Arial"/>
          <w:sz w:val="22"/>
          <w:szCs w:val="22"/>
          <w:rPrChange w:id="500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501" w:author="Greg Wilson" w:date="2012-12-29T12:11:00Z">
            <w:rPr/>
          </w:rPrChange>
        </w:rPr>
        <w:t>Director, Software Carpentry</w:t>
      </w:r>
    </w:p>
    <w:p w14:paraId="2526989E" w14:textId="2EFFE897" w:rsidR="00464165" w:rsidRPr="00A140F0" w:rsidRDefault="00464165">
      <w:pPr>
        <w:rPr>
          <w:rFonts w:ascii="Arial" w:hAnsi="Arial"/>
          <w:sz w:val="22"/>
          <w:szCs w:val="22"/>
          <w:rPrChange w:id="502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503" w:author="Greg Wilson" w:date="2012-12-29T12:11:00Z">
            <w:rPr/>
          </w:rPrChange>
        </w:rPr>
        <w:t>Adjunct Professor</w:t>
      </w:r>
      <w:ins w:id="504" w:author="Greg Wilson" w:date="2012-12-29T12:03:00Z">
        <w:r w:rsidR="00A140F0" w:rsidRPr="00A140F0">
          <w:rPr>
            <w:rFonts w:ascii="Arial" w:hAnsi="Arial"/>
            <w:sz w:val="22"/>
            <w:szCs w:val="22"/>
            <w:rPrChange w:id="505" w:author="Greg Wilson" w:date="2012-12-29T12:11:00Z">
              <w:rPr/>
            </w:rPrChange>
          </w:rPr>
          <w:t>, Dept. of</w:t>
        </w:r>
      </w:ins>
      <w:del w:id="506" w:author="Greg Wilson" w:date="2012-12-29T12:03:00Z">
        <w:r w:rsidRPr="00A140F0" w:rsidDel="00A140F0">
          <w:rPr>
            <w:rFonts w:ascii="Arial" w:hAnsi="Arial"/>
            <w:sz w:val="22"/>
            <w:szCs w:val="22"/>
            <w:rPrChange w:id="507" w:author="Greg Wilson" w:date="2012-12-29T12:11:00Z">
              <w:rPr/>
            </w:rPrChange>
          </w:rPr>
          <w:delText xml:space="preserve"> of</w:delText>
        </w:r>
      </w:del>
      <w:r w:rsidRPr="00A140F0">
        <w:rPr>
          <w:rFonts w:ascii="Arial" w:hAnsi="Arial"/>
          <w:sz w:val="22"/>
          <w:szCs w:val="22"/>
          <w:rPrChange w:id="508" w:author="Greg Wilson" w:date="2012-12-29T12:11:00Z">
            <w:rPr/>
          </w:rPrChange>
        </w:rPr>
        <w:t xml:space="preserve"> Computer Science, University of Toronto</w:t>
      </w:r>
    </w:p>
    <w:p w14:paraId="54B9A5E9" w14:textId="77777777" w:rsidR="00464165" w:rsidRPr="00A140F0" w:rsidRDefault="00464165">
      <w:pPr>
        <w:rPr>
          <w:rFonts w:ascii="Arial" w:hAnsi="Arial"/>
          <w:sz w:val="22"/>
          <w:szCs w:val="22"/>
          <w:rPrChange w:id="509" w:author="Greg Wilson" w:date="2012-12-29T12:11:00Z">
            <w:rPr/>
          </w:rPrChange>
        </w:rPr>
      </w:pPr>
    </w:p>
    <w:p w14:paraId="711EC48B" w14:textId="6EB4160D" w:rsidR="00464165" w:rsidRPr="00A140F0" w:rsidRDefault="00464165">
      <w:pPr>
        <w:rPr>
          <w:ins w:id="510" w:author="Greg Wilson" w:date="2012-12-29T10:52:00Z"/>
          <w:rFonts w:ascii="Arial" w:hAnsi="Arial"/>
          <w:sz w:val="22"/>
          <w:szCs w:val="22"/>
          <w:rPrChange w:id="511" w:author="Greg Wilson" w:date="2012-12-29T12:11:00Z">
            <w:rPr>
              <w:ins w:id="512" w:author="Greg Wilson" w:date="2012-12-29T10:52:00Z"/>
            </w:rPr>
          </w:rPrChange>
        </w:rPr>
      </w:pPr>
      <w:r w:rsidRPr="00A140F0">
        <w:rPr>
          <w:rFonts w:ascii="Arial" w:hAnsi="Arial"/>
          <w:sz w:val="22"/>
          <w:szCs w:val="22"/>
          <w:rPrChange w:id="513" w:author="Greg Wilson" w:date="2012-12-29T12:11:00Z">
            <w:rPr/>
          </w:rPrChange>
        </w:rPr>
        <w:t xml:space="preserve">[1] </w:t>
      </w:r>
      <w:r w:rsidR="00B05487" w:rsidRPr="00A140F0">
        <w:rPr>
          <w:rFonts w:ascii="Arial" w:hAnsi="Arial"/>
          <w:sz w:val="22"/>
          <w:szCs w:val="22"/>
          <w:rPrChange w:id="514" w:author="Greg Wilson" w:date="2012-12-29T12:11:00Z">
            <w:rPr/>
          </w:rPrChange>
        </w:rPr>
        <w:t>J.E. Hannay et al</w:t>
      </w:r>
      <w:del w:id="515" w:author="Greg Wilson" w:date="2012-12-29T10:52:00Z">
        <w:r w:rsidR="00B05487" w:rsidRPr="00A140F0" w:rsidDel="00412315">
          <w:rPr>
            <w:rFonts w:ascii="Arial" w:hAnsi="Arial"/>
            <w:sz w:val="22"/>
            <w:szCs w:val="22"/>
            <w:rPrChange w:id="516" w:author="Greg Wilson" w:date="2012-12-29T12:11:00Z">
              <w:rPr/>
            </w:rPrChange>
          </w:rPr>
          <w:delText xml:space="preserve">., </w:delText>
        </w:r>
      </w:del>
      <w:proofErr w:type="gramStart"/>
      <w:ins w:id="517" w:author="Greg Wilson" w:date="2012-12-29T10:52:00Z">
        <w:r w:rsidR="00412315" w:rsidRPr="00A140F0">
          <w:rPr>
            <w:rFonts w:ascii="Arial" w:hAnsi="Arial"/>
            <w:sz w:val="22"/>
            <w:szCs w:val="22"/>
            <w:rPrChange w:id="518" w:author="Greg Wilson" w:date="2012-12-29T12:11:00Z">
              <w:rPr/>
            </w:rPrChange>
          </w:rPr>
          <w:t>.:</w:t>
        </w:r>
        <w:proofErr w:type="gramEnd"/>
        <w:r w:rsidR="00412315" w:rsidRPr="00A140F0">
          <w:rPr>
            <w:rFonts w:ascii="Arial" w:hAnsi="Arial"/>
            <w:sz w:val="22"/>
            <w:szCs w:val="22"/>
            <w:rPrChange w:id="519" w:author="Greg Wilson" w:date="2012-12-29T12:11:00Z">
              <w:rPr/>
            </w:rPrChange>
          </w:rPr>
          <w:t xml:space="preserve"> </w:t>
        </w:r>
      </w:ins>
      <w:ins w:id="520" w:author="Greg Wilson" w:date="2012-12-29T10:51:00Z">
        <w:r w:rsidR="00412315" w:rsidRPr="00A140F0">
          <w:rPr>
            <w:rFonts w:ascii="Arial" w:hAnsi="Arial"/>
            <w:sz w:val="22"/>
            <w:szCs w:val="22"/>
            <w:rPrChange w:id="521" w:author="Greg Wilson" w:date="2012-12-29T12:11:00Z">
              <w:rPr/>
            </w:rPrChange>
          </w:rPr>
          <w:t xml:space="preserve">“How Do Scientists Develop and Use Scientific Software?” </w:t>
        </w:r>
        <w:r w:rsidR="00412315" w:rsidRPr="00A140F0">
          <w:rPr>
            <w:rFonts w:ascii="Arial" w:hAnsi="Arial"/>
            <w:i/>
            <w:sz w:val="22"/>
            <w:szCs w:val="22"/>
            <w:rPrChange w:id="522" w:author="Greg Wilson" w:date="2012-12-29T12:11:00Z">
              <w:rPr>
                <w:i/>
              </w:rPr>
            </w:rPrChange>
          </w:rPr>
          <w:t xml:space="preserve">Proc. </w:t>
        </w:r>
      </w:ins>
      <w:ins w:id="523" w:author="Greg Wilson" w:date="2012-12-29T10:53:00Z">
        <w:r w:rsidR="00412315" w:rsidRPr="00A140F0">
          <w:rPr>
            <w:rFonts w:ascii="Arial" w:hAnsi="Arial"/>
            <w:i/>
            <w:sz w:val="22"/>
            <w:szCs w:val="22"/>
            <w:rPrChange w:id="524" w:author="Greg Wilson" w:date="2012-12-29T12:11:00Z">
              <w:rPr>
                <w:i/>
              </w:rPr>
            </w:rPrChange>
          </w:rPr>
          <w:t>4th</w:t>
        </w:r>
      </w:ins>
      <w:ins w:id="525" w:author="Greg Wilson" w:date="2012-12-29T10:51:00Z">
        <w:r w:rsidR="00412315" w:rsidRPr="00A140F0">
          <w:rPr>
            <w:rFonts w:ascii="Arial" w:hAnsi="Arial"/>
            <w:i/>
            <w:sz w:val="22"/>
            <w:szCs w:val="22"/>
            <w:rPrChange w:id="526" w:author="Greg Wilson" w:date="2012-12-29T12:11:00Z">
              <w:rPr>
                <w:i/>
              </w:rPr>
            </w:rPrChange>
          </w:rPr>
          <w:t xml:space="preserve"> International Workshop on Software Engineering for Computational Science and Engineering</w:t>
        </w:r>
      </w:ins>
      <w:del w:id="527" w:author="Greg Wilson" w:date="2012-12-29T10:51:00Z">
        <w:r w:rsidR="00B05487" w:rsidRPr="00A140F0" w:rsidDel="00412315">
          <w:rPr>
            <w:rFonts w:ascii="Arial" w:hAnsi="Arial"/>
            <w:i/>
            <w:sz w:val="22"/>
            <w:szCs w:val="22"/>
            <w:rPrChange w:id="528" w:author="Greg Wilson" w:date="2012-12-29T12:11:00Z">
              <w:rPr/>
            </w:rPrChange>
          </w:rPr>
          <w:delText>IEEE</w:delText>
        </w:r>
      </w:del>
      <w:r w:rsidR="00B05487" w:rsidRPr="00A140F0">
        <w:rPr>
          <w:rFonts w:ascii="Arial" w:hAnsi="Arial"/>
          <w:sz w:val="22"/>
          <w:szCs w:val="22"/>
          <w:rPrChange w:id="529" w:author="Greg Wilson" w:date="2012-12-29T12:11:00Z">
            <w:rPr/>
          </w:rPrChange>
        </w:rPr>
        <w:t>, 2009</w:t>
      </w:r>
      <w:proofErr w:type="gramStart"/>
      <w:r w:rsidR="00B05487" w:rsidRPr="00A140F0">
        <w:rPr>
          <w:rFonts w:ascii="Arial" w:hAnsi="Arial"/>
          <w:sz w:val="22"/>
          <w:szCs w:val="22"/>
          <w:rPrChange w:id="530" w:author="Greg Wilson" w:date="2012-12-29T12:11:00Z">
            <w:rPr/>
          </w:rPrChange>
        </w:rPr>
        <w:t>;  DOI:10.1109</w:t>
      </w:r>
      <w:proofErr w:type="gramEnd"/>
      <w:r w:rsidR="00B05487" w:rsidRPr="00A140F0">
        <w:rPr>
          <w:rFonts w:ascii="Arial" w:hAnsi="Arial"/>
          <w:sz w:val="22"/>
          <w:szCs w:val="22"/>
          <w:rPrChange w:id="531" w:author="Greg Wilson" w:date="2012-12-29T12:11:00Z">
            <w:rPr/>
          </w:rPrChange>
        </w:rPr>
        <w:t>/SECSE.2009.5069155.</w:t>
      </w:r>
    </w:p>
    <w:p w14:paraId="29354A84" w14:textId="77777777" w:rsidR="00412315" w:rsidRPr="00A140F0" w:rsidRDefault="00412315">
      <w:pPr>
        <w:rPr>
          <w:ins w:id="532" w:author="Greg Wilson" w:date="2012-12-29T10:52:00Z"/>
          <w:rFonts w:ascii="Arial" w:hAnsi="Arial"/>
          <w:sz w:val="22"/>
          <w:szCs w:val="22"/>
          <w:rPrChange w:id="533" w:author="Greg Wilson" w:date="2012-12-29T12:11:00Z">
            <w:rPr>
              <w:ins w:id="534" w:author="Greg Wilson" w:date="2012-12-29T10:52:00Z"/>
            </w:rPr>
          </w:rPrChange>
        </w:rPr>
      </w:pPr>
    </w:p>
    <w:p w14:paraId="7C7861D9" w14:textId="17A97BA9" w:rsidR="00412315" w:rsidRPr="00A140F0" w:rsidRDefault="00412315">
      <w:pPr>
        <w:rPr>
          <w:ins w:id="535" w:author="Greg Wilson" w:date="2012-12-29T10:53:00Z"/>
          <w:rFonts w:ascii="Arial" w:hAnsi="Arial"/>
          <w:sz w:val="22"/>
          <w:szCs w:val="22"/>
          <w:rPrChange w:id="536" w:author="Greg Wilson" w:date="2012-12-29T12:11:00Z">
            <w:rPr>
              <w:ins w:id="537" w:author="Greg Wilson" w:date="2012-12-29T10:53:00Z"/>
            </w:rPr>
          </w:rPrChange>
        </w:rPr>
      </w:pPr>
      <w:ins w:id="538" w:author="Greg Wilson" w:date="2012-12-29T10:52:00Z">
        <w:r w:rsidRPr="00A140F0">
          <w:rPr>
            <w:rFonts w:ascii="Arial" w:hAnsi="Arial"/>
            <w:sz w:val="22"/>
            <w:szCs w:val="22"/>
            <w:rPrChange w:id="539" w:author="Greg Wilson" w:date="2012-12-29T12:11:00Z">
              <w:rPr/>
            </w:rPrChange>
          </w:rPr>
          <w:t xml:space="preserve">[2] P. </w:t>
        </w:r>
        <w:proofErr w:type="spellStart"/>
        <w:r w:rsidRPr="00A140F0">
          <w:rPr>
            <w:rFonts w:ascii="Arial" w:hAnsi="Arial"/>
            <w:sz w:val="22"/>
            <w:szCs w:val="22"/>
            <w:rPrChange w:id="540" w:author="Greg Wilson" w:date="2012-12-29T12:11:00Z">
              <w:rPr/>
            </w:rPrChange>
          </w:rPr>
          <w:t>Prabhu</w:t>
        </w:r>
        <w:proofErr w:type="spellEnd"/>
        <w:r w:rsidRPr="00A140F0">
          <w:rPr>
            <w:rFonts w:ascii="Arial" w:hAnsi="Arial"/>
            <w:sz w:val="22"/>
            <w:szCs w:val="22"/>
            <w:rPrChange w:id="541" w:author="Greg Wilson" w:date="2012-12-29T12:11:00Z">
              <w:rPr/>
            </w:rPrChange>
          </w:rPr>
          <w:t xml:space="preserve"> et al.: “A Survey of the Practice of Computational Science.” </w:t>
        </w:r>
        <w:proofErr w:type="gramStart"/>
        <w:r w:rsidRPr="00A140F0">
          <w:rPr>
            <w:rFonts w:ascii="Arial" w:hAnsi="Arial"/>
            <w:i/>
            <w:sz w:val="22"/>
            <w:szCs w:val="22"/>
            <w:rPrChange w:id="542" w:author="Greg Wilson" w:date="2012-12-29T12:11:00Z">
              <w:rPr>
                <w:i/>
              </w:rPr>
            </w:rPrChange>
          </w:rPr>
          <w:t xml:space="preserve">Proc. </w:t>
        </w:r>
      </w:ins>
      <w:ins w:id="543" w:author="Greg Wilson" w:date="2012-12-29T10:53:00Z">
        <w:r w:rsidRPr="00A140F0">
          <w:rPr>
            <w:rFonts w:ascii="Arial" w:hAnsi="Arial"/>
            <w:i/>
            <w:sz w:val="22"/>
            <w:szCs w:val="22"/>
            <w:rPrChange w:id="544" w:author="Greg Wilson" w:date="2012-12-29T12:11:00Z">
              <w:rPr>
                <w:i/>
              </w:rPr>
            </w:rPrChange>
          </w:rPr>
          <w:t>24th ACM/IEEE Conference on High Performance Computing, Networking, Storage and Analysis</w:t>
        </w:r>
        <w:r w:rsidRPr="00A140F0">
          <w:rPr>
            <w:rFonts w:ascii="Arial" w:hAnsi="Arial"/>
            <w:sz w:val="22"/>
            <w:szCs w:val="22"/>
            <w:rPrChange w:id="545" w:author="Greg Wilson" w:date="2012-12-29T12:11:00Z">
              <w:rPr/>
            </w:rPrChange>
          </w:rPr>
          <w:t>, 2011; doi.acm.org/10.1145/2063348.2063374.</w:t>
        </w:r>
        <w:proofErr w:type="gramEnd"/>
      </w:ins>
    </w:p>
    <w:p w14:paraId="5BF9CF58" w14:textId="77777777" w:rsidR="00412315" w:rsidRPr="00A140F0" w:rsidRDefault="00412315">
      <w:pPr>
        <w:rPr>
          <w:ins w:id="546" w:author="Greg Wilson" w:date="2012-12-29T10:53:00Z"/>
          <w:rFonts w:ascii="Arial" w:hAnsi="Arial"/>
          <w:sz w:val="22"/>
          <w:szCs w:val="22"/>
          <w:rPrChange w:id="547" w:author="Greg Wilson" w:date="2012-12-29T12:11:00Z">
            <w:rPr>
              <w:ins w:id="548" w:author="Greg Wilson" w:date="2012-12-29T10:53:00Z"/>
            </w:rPr>
          </w:rPrChange>
        </w:rPr>
      </w:pPr>
    </w:p>
    <w:p w14:paraId="199451B7" w14:textId="44DB8FF7" w:rsidR="00412315" w:rsidRPr="00A140F0" w:rsidRDefault="00412315" w:rsidP="00412315">
      <w:pPr>
        <w:rPr>
          <w:ins w:id="549" w:author="Greg Wilson" w:date="2012-12-29T10:55:00Z"/>
          <w:rFonts w:ascii="Arial" w:hAnsi="Arial"/>
          <w:sz w:val="22"/>
          <w:szCs w:val="22"/>
          <w:rPrChange w:id="550" w:author="Greg Wilson" w:date="2012-12-29T12:11:00Z">
            <w:rPr>
              <w:ins w:id="551" w:author="Greg Wilson" w:date="2012-12-29T10:55:00Z"/>
            </w:rPr>
          </w:rPrChange>
        </w:rPr>
      </w:pPr>
      <w:ins w:id="552" w:author="Greg Wilson" w:date="2012-12-29T10:53:00Z">
        <w:r w:rsidRPr="00A140F0">
          <w:rPr>
            <w:rFonts w:ascii="Arial" w:hAnsi="Arial"/>
            <w:sz w:val="22"/>
            <w:szCs w:val="22"/>
            <w:rPrChange w:id="553" w:author="Greg Wilson" w:date="2012-12-29T12:11:00Z">
              <w:rPr/>
            </w:rPrChange>
          </w:rPr>
          <w:t xml:space="preserve">[3] </w:t>
        </w:r>
      </w:ins>
      <w:ins w:id="554" w:author="Greg Wilson" w:date="2012-12-29T10:54:00Z">
        <w:r w:rsidRPr="00A140F0">
          <w:rPr>
            <w:rFonts w:ascii="Arial" w:hAnsi="Arial"/>
            <w:sz w:val="22"/>
            <w:szCs w:val="22"/>
            <w:rPrChange w:id="555" w:author="Greg Wilson" w:date="2012-12-29T12:11:00Z">
              <w:rPr/>
            </w:rPrChange>
          </w:rPr>
          <w:t xml:space="preserve">G. Chang: “Retraction of 'Structure of </w:t>
        </w:r>
        <w:proofErr w:type="spellStart"/>
        <w:r w:rsidRPr="00A140F0">
          <w:rPr>
            <w:rFonts w:ascii="Arial" w:hAnsi="Arial"/>
            <w:sz w:val="22"/>
            <w:szCs w:val="22"/>
            <w:rPrChange w:id="556" w:author="Greg Wilson" w:date="2012-12-29T12:11:00Z">
              <w:rPr/>
            </w:rPrChange>
          </w:rPr>
          <w:t>MsbA</w:t>
        </w:r>
        <w:proofErr w:type="spellEnd"/>
        <w:r w:rsidRPr="00A140F0">
          <w:rPr>
            <w:rFonts w:ascii="Arial" w:hAnsi="Arial"/>
            <w:sz w:val="22"/>
            <w:szCs w:val="22"/>
            <w:rPrChange w:id="557" w:author="Greg Wilson" w:date="2012-12-29T12:11:00Z">
              <w:rPr/>
            </w:rPrChange>
          </w:rPr>
          <w:t xml:space="preserve"> from </w:t>
        </w:r>
        <w:r w:rsidRPr="00A140F0">
          <w:rPr>
            <w:rFonts w:ascii="Arial" w:hAnsi="Arial"/>
            <w:i/>
            <w:sz w:val="22"/>
            <w:szCs w:val="22"/>
            <w:rPrChange w:id="558" w:author="Greg Wilson" w:date="2012-12-29T12:11:00Z">
              <w:rPr/>
            </w:rPrChange>
          </w:rPr>
          <w:t>Vibrio cholera</w:t>
        </w:r>
        <w:r w:rsidRPr="00A140F0">
          <w:rPr>
            <w:rFonts w:ascii="Arial" w:hAnsi="Arial"/>
            <w:sz w:val="22"/>
            <w:szCs w:val="22"/>
            <w:rPrChange w:id="559" w:author="Greg Wilson" w:date="2012-12-29T12:11:00Z">
              <w:rPr/>
            </w:rPrChange>
          </w:rPr>
          <w:t xml:space="preserve">: A Multidrug Resistance ABC Transporter Homolog in a Closed Conformation' [J. Mol. Biol. (2003) 330 419–430]” </w:t>
        </w:r>
        <w:r w:rsidRPr="00A140F0">
          <w:rPr>
            <w:rFonts w:ascii="Arial" w:hAnsi="Arial"/>
            <w:i/>
            <w:sz w:val="22"/>
            <w:szCs w:val="22"/>
            <w:rPrChange w:id="560" w:author="Greg Wilson" w:date="2012-12-29T12:11:00Z">
              <w:rPr/>
            </w:rPrChange>
          </w:rPr>
          <w:t>Journal of Molecular Biology</w:t>
        </w:r>
        <w:r w:rsidRPr="00A140F0">
          <w:rPr>
            <w:rFonts w:ascii="Arial" w:hAnsi="Arial"/>
            <w:sz w:val="22"/>
            <w:szCs w:val="22"/>
            <w:rPrChange w:id="561" w:author="Greg Wilson" w:date="2012-12-29T12:11:00Z">
              <w:rPr/>
            </w:rPrChange>
          </w:rPr>
          <w:t xml:space="preserve">, </w:t>
        </w:r>
      </w:ins>
      <w:ins w:id="562" w:author="Greg Wilson" w:date="2012-12-29T10:55:00Z">
        <w:r w:rsidRPr="00A140F0">
          <w:rPr>
            <w:rFonts w:ascii="Arial" w:hAnsi="Arial"/>
            <w:sz w:val="22"/>
            <w:szCs w:val="22"/>
            <w:rPrChange w:id="563" w:author="Greg Wilson" w:date="2012-12-29T12:11:00Z">
              <w:rPr/>
            </w:rPrChange>
          </w:rPr>
          <w:t>369(2), 2007.</w:t>
        </w:r>
      </w:ins>
    </w:p>
    <w:p w14:paraId="55D4194D" w14:textId="77777777" w:rsidR="00412315" w:rsidRPr="00A140F0" w:rsidRDefault="00412315" w:rsidP="00412315">
      <w:pPr>
        <w:rPr>
          <w:ins w:id="564" w:author="Greg Wilson" w:date="2012-12-29T10:55:00Z"/>
          <w:rFonts w:ascii="Arial" w:hAnsi="Arial"/>
          <w:sz w:val="22"/>
          <w:szCs w:val="22"/>
          <w:rPrChange w:id="565" w:author="Greg Wilson" w:date="2012-12-29T12:11:00Z">
            <w:rPr>
              <w:ins w:id="566" w:author="Greg Wilson" w:date="2012-12-29T10:55:00Z"/>
            </w:rPr>
          </w:rPrChange>
        </w:rPr>
      </w:pPr>
    </w:p>
    <w:p w14:paraId="362ECD46" w14:textId="53DF2ABB" w:rsidR="00412315" w:rsidRPr="00A140F0" w:rsidRDefault="00412315" w:rsidP="00412315">
      <w:pPr>
        <w:rPr>
          <w:ins w:id="567" w:author="Greg Wilson" w:date="2012-12-29T10:57:00Z"/>
          <w:rFonts w:ascii="Arial" w:hAnsi="Arial"/>
          <w:sz w:val="22"/>
          <w:szCs w:val="22"/>
          <w:rPrChange w:id="568" w:author="Greg Wilson" w:date="2012-12-29T12:11:00Z">
            <w:rPr>
              <w:ins w:id="569" w:author="Greg Wilson" w:date="2012-12-29T10:57:00Z"/>
            </w:rPr>
          </w:rPrChange>
        </w:rPr>
      </w:pPr>
      <w:ins w:id="570" w:author="Greg Wilson" w:date="2012-12-29T10:55:00Z">
        <w:r w:rsidRPr="00A140F0">
          <w:rPr>
            <w:rFonts w:ascii="Arial" w:hAnsi="Arial"/>
            <w:sz w:val="22"/>
            <w:szCs w:val="22"/>
            <w:rPrChange w:id="571" w:author="Greg Wilson" w:date="2012-12-29T12:11:00Z">
              <w:rPr/>
            </w:rPrChange>
          </w:rPr>
          <w:t xml:space="preserve">[4] D.C. Lees and R.K. </w:t>
        </w:r>
      </w:ins>
      <w:ins w:id="572" w:author="Greg Wilson" w:date="2012-12-29T10:56:00Z">
        <w:r w:rsidRPr="00A140F0">
          <w:rPr>
            <w:rFonts w:ascii="Arial" w:hAnsi="Arial"/>
            <w:sz w:val="22"/>
            <w:szCs w:val="22"/>
            <w:rPrChange w:id="573" w:author="Greg Wilson" w:date="2012-12-29T12:11:00Z">
              <w:rPr/>
            </w:rPrChange>
          </w:rPr>
          <w:t xml:space="preserve">Colwell: “A strong Madagascan rainforest MDE and no </w:t>
        </w:r>
        <w:proofErr w:type="spellStart"/>
        <w:r w:rsidRPr="00A140F0">
          <w:rPr>
            <w:rFonts w:ascii="Arial" w:hAnsi="Arial"/>
            <w:sz w:val="22"/>
            <w:szCs w:val="22"/>
            <w:rPrChange w:id="574" w:author="Greg Wilson" w:date="2012-12-29T12:11:00Z">
              <w:rPr/>
            </w:rPrChange>
          </w:rPr>
          <w:t>equatorward</w:t>
        </w:r>
        <w:proofErr w:type="spellEnd"/>
        <w:r w:rsidRPr="00A140F0">
          <w:rPr>
            <w:rFonts w:ascii="Arial" w:hAnsi="Arial"/>
            <w:sz w:val="22"/>
            <w:szCs w:val="22"/>
            <w:rPrChange w:id="575" w:author="Greg Wilson" w:date="2012-12-29T12:11:00Z">
              <w:rPr/>
            </w:rPrChange>
          </w:rPr>
          <w:t xml:space="preserve"> increase in species richness: re-analysis of 'The missing Madagascan mid-domain effect', by J.T. Kerr, M. </w:t>
        </w:r>
        <w:proofErr w:type="spellStart"/>
        <w:r w:rsidRPr="00A140F0">
          <w:rPr>
            <w:rFonts w:ascii="Arial" w:hAnsi="Arial"/>
            <w:sz w:val="22"/>
            <w:szCs w:val="22"/>
            <w:rPrChange w:id="576" w:author="Greg Wilson" w:date="2012-12-29T12:11:00Z">
              <w:rPr/>
            </w:rPrChange>
          </w:rPr>
          <w:t>Perring</w:t>
        </w:r>
        <w:proofErr w:type="spellEnd"/>
        <w:r w:rsidRPr="00A140F0">
          <w:rPr>
            <w:rFonts w:ascii="Arial" w:hAnsi="Arial"/>
            <w:sz w:val="22"/>
            <w:szCs w:val="22"/>
            <w:rPrChange w:id="577" w:author="Greg Wilson" w:date="2012-12-29T12:11:00Z">
              <w:rPr/>
            </w:rPrChange>
          </w:rPr>
          <w:t xml:space="preserve"> &amp; D.J. Currie [Ecology Letters 9:149–159, 2006]” </w:t>
        </w:r>
        <w:r w:rsidRPr="00A140F0">
          <w:rPr>
            <w:rFonts w:ascii="Arial" w:hAnsi="Arial"/>
            <w:i/>
            <w:sz w:val="22"/>
            <w:szCs w:val="22"/>
            <w:rPrChange w:id="578" w:author="Greg Wilson" w:date="2012-12-29T12:11:00Z">
              <w:rPr>
                <w:i/>
              </w:rPr>
            </w:rPrChange>
          </w:rPr>
          <w:t>Ecology Letters</w:t>
        </w:r>
        <w:r w:rsidRPr="00A140F0">
          <w:rPr>
            <w:rFonts w:ascii="Arial" w:hAnsi="Arial"/>
            <w:sz w:val="22"/>
            <w:szCs w:val="22"/>
            <w:rPrChange w:id="579" w:author="Greg Wilson" w:date="2012-12-29T12:11:00Z">
              <w:rPr/>
            </w:rPrChange>
          </w:rPr>
          <w:t xml:space="preserve">, </w:t>
        </w:r>
        <w:r w:rsidR="00AC1271" w:rsidRPr="00A140F0">
          <w:rPr>
            <w:rFonts w:ascii="Arial" w:hAnsi="Arial"/>
            <w:sz w:val="22"/>
            <w:szCs w:val="22"/>
            <w:rPrChange w:id="580" w:author="Greg Wilson" w:date="2012-12-29T12:11:00Z">
              <w:rPr/>
            </w:rPrChange>
          </w:rPr>
          <w:t>10(9), 2007.</w:t>
        </w:r>
      </w:ins>
    </w:p>
    <w:p w14:paraId="33773208" w14:textId="77777777" w:rsidR="00AC1271" w:rsidRPr="00A140F0" w:rsidRDefault="00AC1271" w:rsidP="00412315">
      <w:pPr>
        <w:rPr>
          <w:ins w:id="581" w:author="Greg Wilson" w:date="2012-12-29T10:57:00Z"/>
          <w:rFonts w:ascii="Arial" w:hAnsi="Arial"/>
          <w:sz w:val="22"/>
          <w:szCs w:val="22"/>
          <w:rPrChange w:id="582" w:author="Greg Wilson" w:date="2012-12-29T12:11:00Z">
            <w:rPr>
              <w:ins w:id="583" w:author="Greg Wilson" w:date="2012-12-29T10:57:00Z"/>
            </w:rPr>
          </w:rPrChange>
        </w:rPr>
      </w:pPr>
    </w:p>
    <w:p w14:paraId="7EC73E89" w14:textId="02D168C3" w:rsidR="00AC1271" w:rsidRPr="00A140F0" w:rsidRDefault="00AC1271" w:rsidP="00412315">
      <w:pPr>
        <w:rPr>
          <w:rFonts w:ascii="Arial" w:hAnsi="Arial"/>
          <w:sz w:val="22"/>
          <w:szCs w:val="22"/>
          <w:rPrChange w:id="584" w:author="Greg Wilson" w:date="2012-12-29T12:11:00Z">
            <w:rPr/>
          </w:rPrChange>
        </w:rPr>
      </w:pPr>
      <w:ins w:id="585" w:author="Greg Wilson" w:date="2012-12-29T10:57:00Z">
        <w:r w:rsidRPr="00A140F0">
          <w:rPr>
            <w:rFonts w:ascii="Arial" w:hAnsi="Arial"/>
            <w:sz w:val="22"/>
            <w:szCs w:val="22"/>
            <w:rPrChange w:id="586" w:author="Greg Wilson" w:date="2012-12-29T12:11:00Z">
              <w:rPr/>
            </w:rPrChange>
          </w:rPr>
          <w:t xml:space="preserve">[5] D.A. </w:t>
        </w:r>
        <w:proofErr w:type="spellStart"/>
        <w:r w:rsidRPr="00A140F0">
          <w:rPr>
            <w:rFonts w:ascii="Arial" w:hAnsi="Arial"/>
            <w:sz w:val="22"/>
            <w:szCs w:val="22"/>
            <w:rPrChange w:id="587" w:author="Greg Wilson" w:date="2012-12-29T12:11:00Z">
              <w:rPr/>
            </w:rPrChange>
          </w:rPr>
          <w:t>Kelt</w:t>
        </w:r>
        <w:proofErr w:type="spellEnd"/>
        <w:r w:rsidRPr="00A140F0">
          <w:rPr>
            <w:rFonts w:ascii="Arial" w:hAnsi="Arial"/>
            <w:sz w:val="22"/>
            <w:szCs w:val="22"/>
            <w:rPrChange w:id="588" w:author="Greg Wilson" w:date="2012-12-29T12:11:00Z">
              <w:rPr/>
            </w:rPrChange>
          </w:rPr>
          <w:t xml:space="preserve"> et al.: “Differential Responses of Two Species of Kangaroo Rat (</w:t>
        </w:r>
        <w:proofErr w:type="spellStart"/>
        <w:r w:rsidRPr="00A140F0">
          <w:rPr>
            <w:rFonts w:ascii="Arial" w:hAnsi="Arial"/>
            <w:i/>
            <w:sz w:val="22"/>
            <w:szCs w:val="22"/>
            <w:rPrChange w:id="589" w:author="Greg Wilson" w:date="2012-12-29T12:11:00Z">
              <w:rPr/>
            </w:rPrChange>
          </w:rPr>
          <w:t>Dipodomys</w:t>
        </w:r>
        <w:proofErr w:type="spellEnd"/>
        <w:r w:rsidRPr="00A140F0">
          <w:rPr>
            <w:rFonts w:ascii="Arial" w:hAnsi="Arial"/>
            <w:sz w:val="22"/>
            <w:szCs w:val="22"/>
            <w:rPrChange w:id="590" w:author="Greg Wilson" w:date="2012-12-29T12:11:00Z">
              <w:rPr/>
            </w:rPrChange>
          </w:rPr>
          <w:t xml:space="preserve">) to Heavy Rains: A Humbling Reappraisal.” </w:t>
        </w:r>
        <w:proofErr w:type="gramStart"/>
        <w:r w:rsidRPr="00A140F0">
          <w:rPr>
            <w:rFonts w:ascii="Arial" w:hAnsi="Arial"/>
            <w:i/>
            <w:sz w:val="22"/>
            <w:szCs w:val="22"/>
            <w:rPrChange w:id="591" w:author="Greg Wilson" w:date="2012-12-29T12:11:00Z">
              <w:rPr>
                <w:i/>
              </w:rPr>
            </w:rPrChange>
          </w:rPr>
          <w:t>J</w:t>
        </w:r>
      </w:ins>
      <w:ins w:id="592" w:author="Greg Wilson" w:date="2012-12-29T10:58:00Z">
        <w:r w:rsidRPr="00A140F0">
          <w:rPr>
            <w:rFonts w:ascii="Arial" w:hAnsi="Arial"/>
            <w:i/>
            <w:sz w:val="22"/>
            <w:szCs w:val="22"/>
            <w:rPrChange w:id="593" w:author="Greg Wilson" w:date="2012-12-29T12:11:00Z">
              <w:rPr>
                <w:i/>
              </w:rPr>
            </w:rPrChange>
          </w:rPr>
          <w:t>ournal of</w:t>
        </w:r>
      </w:ins>
      <w:ins w:id="594" w:author="Greg Wilson" w:date="2012-12-29T10:57:00Z">
        <w:r w:rsidRPr="00A140F0">
          <w:rPr>
            <w:rFonts w:ascii="Arial" w:hAnsi="Arial"/>
            <w:i/>
            <w:sz w:val="22"/>
            <w:szCs w:val="22"/>
            <w:rPrChange w:id="595" w:author="Greg Wilson" w:date="2012-12-29T12:11:00Z">
              <w:rPr>
                <w:i/>
              </w:rPr>
            </w:rPrChange>
          </w:rPr>
          <w:t xml:space="preserve"> </w:t>
        </w:r>
        <w:proofErr w:type="spellStart"/>
        <w:r w:rsidRPr="00A140F0">
          <w:rPr>
            <w:rFonts w:ascii="Arial" w:hAnsi="Arial"/>
            <w:i/>
            <w:sz w:val="22"/>
            <w:szCs w:val="22"/>
            <w:rPrChange w:id="596" w:author="Greg Wilson" w:date="2012-12-29T12:11:00Z">
              <w:rPr>
                <w:i/>
              </w:rPr>
            </w:rPrChange>
          </w:rPr>
          <w:t>Mammalogy</w:t>
        </w:r>
        <w:proofErr w:type="spellEnd"/>
        <w:r w:rsidRPr="00A140F0">
          <w:rPr>
            <w:rFonts w:ascii="Arial" w:hAnsi="Arial"/>
            <w:sz w:val="22"/>
            <w:szCs w:val="22"/>
            <w:rPrChange w:id="597" w:author="Greg Wilson" w:date="2012-12-29T12:11:00Z">
              <w:rPr/>
            </w:rPrChange>
          </w:rPr>
          <w:t xml:space="preserve">, </w:t>
        </w:r>
      </w:ins>
      <w:ins w:id="598" w:author="Greg Wilson" w:date="2012-12-29T10:58:00Z">
        <w:r w:rsidRPr="00A140F0">
          <w:rPr>
            <w:rFonts w:ascii="Arial" w:hAnsi="Arial"/>
            <w:sz w:val="22"/>
            <w:szCs w:val="22"/>
            <w:rPrChange w:id="599" w:author="Greg Wilson" w:date="2012-12-29T12:11:00Z">
              <w:rPr/>
            </w:rPrChange>
          </w:rPr>
          <w:t>89(1), 2008.</w:t>
        </w:r>
      </w:ins>
      <w:proofErr w:type="gramEnd"/>
    </w:p>
    <w:p w14:paraId="4466EDB9" w14:textId="77777777" w:rsidR="00EE1490" w:rsidRPr="00A140F0" w:rsidRDefault="00EE1490">
      <w:pPr>
        <w:rPr>
          <w:rFonts w:ascii="Arial" w:hAnsi="Arial"/>
          <w:sz w:val="22"/>
          <w:szCs w:val="22"/>
          <w:rPrChange w:id="600" w:author="Greg Wilson" w:date="2012-12-29T12:11:00Z">
            <w:rPr/>
          </w:rPrChange>
        </w:rPr>
      </w:pPr>
    </w:p>
    <w:p w14:paraId="3BBABB55" w14:textId="3F459383" w:rsidR="00464165" w:rsidRPr="00A140F0" w:rsidRDefault="00464165" w:rsidP="00464165">
      <w:pPr>
        <w:rPr>
          <w:rFonts w:ascii="Arial" w:hAnsi="Arial"/>
          <w:sz w:val="22"/>
          <w:szCs w:val="22"/>
          <w:rPrChange w:id="601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602" w:author="Greg Wilson" w:date="2012-12-29T12:11:00Z">
            <w:rPr/>
          </w:rPrChange>
        </w:rPr>
        <w:t>[</w:t>
      </w:r>
      <w:ins w:id="603" w:author="Greg Wilson" w:date="2012-12-29T12:03:00Z">
        <w:r w:rsidR="00A140F0" w:rsidRPr="00A140F0">
          <w:rPr>
            <w:rFonts w:ascii="Arial" w:hAnsi="Arial"/>
            <w:sz w:val="22"/>
            <w:szCs w:val="22"/>
            <w:rPrChange w:id="604" w:author="Greg Wilson" w:date="2012-12-29T12:11:00Z">
              <w:rPr/>
            </w:rPrChange>
          </w:rPr>
          <w:t>6</w:t>
        </w:r>
      </w:ins>
      <w:del w:id="605" w:author="Greg Wilson" w:date="2012-12-29T12:03:00Z">
        <w:r w:rsidRPr="00A140F0" w:rsidDel="00A140F0">
          <w:rPr>
            <w:rFonts w:ascii="Arial" w:hAnsi="Arial"/>
            <w:sz w:val="22"/>
            <w:szCs w:val="22"/>
            <w:rPrChange w:id="606" w:author="Greg Wilson" w:date="2012-12-29T12:11:00Z">
              <w:rPr/>
            </w:rPrChange>
          </w:rPr>
          <w:delText>2</w:delText>
        </w:r>
      </w:del>
      <w:r w:rsidRPr="00A140F0">
        <w:rPr>
          <w:rFonts w:ascii="Arial" w:hAnsi="Arial"/>
          <w:sz w:val="22"/>
          <w:szCs w:val="22"/>
          <w:rPrChange w:id="607" w:author="Greg Wilson" w:date="2012-12-29T12:11:00Z">
            <w:rPr/>
          </w:rPrChange>
        </w:rPr>
        <w:t>] A. Morin et al.</w:t>
      </w:r>
      <w:ins w:id="608" w:author="Greg Wilson" w:date="2012-12-29T12:03:00Z">
        <w:r w:rsidR="00A140F0" w:rsidRPr="00A140F0">
          <w:rPr>
            <w:rFonts w:ascii="Arial" w:hAnsi="Arial"/>
            <w:sz w:val="22"/>
            <w:szCs w:val="22"/>
            <w:rPrChange w:id="609" w:author="Greg Wilson" w:date="2012-12-29T12:11:00Z">
              <w:rPr/>
            </w:rPrChange>
          </w:rPr>
          <w:t>: “Shining Light into Black Boxes.</w:t>
        </w:r>
      </w:ins>
      <w:ins w:id="610" w:author="Greg Wilson" w:date="2012-12-29T12:04:00Z">
        <w:r w:rsidR="00A140F0" w:rsidRPr="00A140F0">
          <w:rPr>
            <w:rFonts w:ascii="Arial" w:hAnsi="Arial"/>
            <w:sz w:val="22"/>
            <w:szCs w:val="22"/>
            <w:rPrChange w:id="611" w:author="Greg Wilson" w:date="2012-12-29T12:11:00Z">
              <w:rPr/>
            </w:rPrChange>
          </w:rPr>
          <w:t>”</w:t>
        </w:r>
      </w:ins>
      <w:del w:id="612" w:author="Greg Wilson" w:date="2012-12-29T12:03:00Z">
        <w:r w:rsidRPr="00A140F0" w:rsidDel="00A140F0">
          <w:rPr>
            <w:rFonts w:ascii="Arial" w:hAnsi="Arial"/>
            <w:sz w:val="22"/>
            <w:szCs w:val="22"/>
            <w:rPrChange w:id="613" w:author="Greg Wilson" w:date="2012-12-29T12:11:00Z">
              <w:rPr/>
            </w:rPrChange>
          </w:rPr>
          <w:delText>,</w:delText>
        </w:r>
      </w:del>
      <w:r w:rsidRPr="00A140F0">
        <w:rPr>
          <w:rFonts w:ascii="Arial" w:hAnsi="Arial"/>
          <w:sz w:val="22"/>
          <w:szCs w:val="22"/>
          <w:rPrChange w:id="614" w:author="Greg Wilson" w:date="2012-12-29T12:11:00Z">
            <w:rPr/>
          </w:rPrChange>
        </w:rPr>
        <w:t xml:space="preserve"> </w:t>
      </w:r>
      <w:r w:rsidRPr="00A140F0">
        <w:rPr>
          <w:rFonts w:ascii="Arial" w:hAnsi="Arial"/>
          <w:i/>
          <w:sz w:val="22"/>
          <w:szCs w:val="22"/>
          <w:rPrChange w:id="615" w:author="Greg Wilson" w:date="2012-12-29T12:11:00Z">
            <w:rPr/>
          </w:rPrChange>
        </w:rPr>
        <w:t>Science</w:t>
      </w:r>
      <w:r w:rsidRPr="00A140F0">
        <w:rPr>
          <w:rFonts w:ascii="Arial" w:hAnsi="Arial"/>
          <w:sz w:val="22"/>
          <w:szCs w:val="22"/>
          <w:rPrChange w:id="616" w:author="Greg Wilson" w:date="2012-12-29T12:11:00Z">
            <w:rPr/>
          </w:rPrChange>
        </w:rPr>
        <w:t xml:space="preserve">, 2012; </w:t>
      </w:r>
      <w:r w:rsidR="00B05487" w:rsidRPr="00A140F0">
        <w:rPr>
          <w:rFonts w:ascii="Arial" w:hAnsi="Arial"/>
          <w:sz w:val="22"/>
          <w:szCs w:val="22"/>
          <w:rPrChange w:id="617" w:author="Greg Wilson" w:date="2012-12-29T12:11:00Z">
            <w:rPr/>
          </w:rPrChange>
        </w:rPr>
        <w:t>DOI</w:t>
      </w:r>
      <w:proofErr w:type="gramStart"/>
      <w:r w:rsidR="00B05487" w:rsidRPr="00A140F0">
        <w:rPr>
          <w:rFonts w:ascii="Arial" w:hAnsi="Arial"/>
          <w:sz w:val="22"/>
          <w:szCs w:val="22"/>
          <w:rPrChange w:id="618" w:author="Greg Wilson" w:date="2012-12-29T12:11:00Z">
            <w:rPr/>
          </w:rPrChange>
        </w:rPr>
        <w:t>:</w:t>
      </w:r>
      <w:r w:rsidRPr="00A140F0">
        <w:rPr>
          <w:rFonts w:ascii="Arial" w:hAnsi="Arial"/>
          <w:sz w:val="22"/>
          <w:szCs w:val="22"/>
          <w:rPrChange w:id="619" w:author="Greg Wilson" w:date="2012-12-29T12:11:00Z">
            <w:rPr/>
          </w:rPrChange>
        </w:rPr>
        <w:t>10.1126</w:t>
      </w:r>
      <w:proofErr w:type="gramEnd"/>
      <w:r w:rsidRPr="00A140F0">
        <w:rPr>
          <w:rFonts w:ascii="Arial" w:hAnsi="Arial"/>
          <w:sz w:val="22"/>
          <w:szCs w:val="22"/>
          <w:rPrChange w:id="620" w:author="Greg Wilson" w:date="2012-12-29T12:11:00Z">
            <w:rPr/>
          </w:rPrChange>
        </w:rPr>
        <w:t xml:space="preserve">/science.1218263, </w:t>
      </w:r>
      <w:r w:rsidR="00412315" w:rsidRPr="00A140F0">
        <w:rPr>
          <w:rFonts w:ascii="Arial" w:hAnsi="Arial"/>
          <w:sz w:val="22"/>
          <w:szCs w:val="22"/>
          <w:rPrChange w:id="621" w:author="Greg Wilson" w:date="2012-12-29T12:11:00Z">
            <w:rPr>
              <w:rStyle w:val="Hyperlink"/>
            </w:rPr>
          </w:rPrChange>
        </w:rPr>
        <w:fldChar w:fldCharType="begin"/>
      </w:r>
      <w:r w:rsidR="00412315" w:rsidRPr="00A140F0">
        <w:rPr>
          <w:rFonts w:ascii="Arial" w:hAnsi="Arial"/>
          <w:sz w:val="22"/>
          <w:szCs w:val="22"/>
          <w:rPrChange w:id="622" w:author="Greg Wilson" w:date="2012-12-29T12:11:00Z">
            <w:rPr/>
          </w:rPrChange>
        </w:rPr>
        <w:instrText xml:space="preserve"> HYPERLINK "http://www.sciencemag.org/content/336/6078/159.summary" </w:instrText>
      </w:r>
      <w:r w:rsidR="00412315" w:rsidRPr="00A140F0">
        <w:rPr>
          <w:rFonts w:ascii="Arial" w:hAnsi="Arial"/>
          <w:sz w:val="22"/>
          <w:szCs w:val="22"/>
          <w:rPrChange w:id="623" w:author="Greg Wilson" w:date="2012-12-29T12:11:00Z">
            <w:rPr>
              <w:rStyle w:val="Hyperlink"/>
            </w:rPr>
          </w:rPrChange>
        </w:rPr>
        <w:fldChar w:fldCharType="separate"/>
      </w:r>
      <w:r w:rsidRPr="00A140F0">
        <w:rPr>
          <w:rStyle w:val="Hyperlink"/>
          <w:rFonts w:ascii="Arial" w:hAnsi="Arial"/>
          <w:sz w:val="22"/>
          <w:szCs w:val="22"/>
          <w:rPrChange w:id="624" w:author="Greg Wilson" w:date="2012-12-29T12:11:00Z">
            <w:rPr>
              <w:rStyle w:val="Hyperlink"/>
            </w:rPr>
          </w:rPrChange>
        </w:rPr>
        <w:t>http://www.sciencemag.org/content/336/6078/159.summary</w:t>
      </w:r>
      <w:r w:rsidR="00412315" w:rsidRPr="00A140F0">
        <w:rPr>
          <w:rStyle w:val="Hyperlink"/>
          <w:rFonts w:ascii="Arial" w:hAnsi="Arial"/>
          <w:sz w:val="22"/>
          <w:szCs w:val="22"/>
          <w:rPrChange w:id="625" w:author="Greg Wilson" w:date="2012-12-29T12:11:00Z">
            <w:rPr>
              <w:rStyle w:val="Hyperlink"/>
            </w:rPr>
          </w:rPrChange>
        </w:rPr>
        <w:fldChar w:fldCharType="end"/>
      </w:r>
    </w:p>
    <w:p w14:paraId="05B17FA7" w14:textId="77777777" w:rsidR="00464165" w:rsidRPr="00A140F0" w:rsidRDefault="00464165">
      <w:pPr>
        <w:rPr>
          <w:rFonts w:ascii="Arial" w:hAnsi="Arial"/>
          <w:sz w:val="22"/>
          <w:szCs w:val="22"/>
          <w:rPrChange w:id="626" w:author="Greg Wilson" w:date="2012-12-29T12:11:00Z">
            <w:rPr/>
          </w:rPrChange>
        </w:rPr>
      </w:pPr>
    </w:p>
    <w:p w14:paraId="057ADFFF" w14:textId="03542A92" w:rsidR="00464165" w:rsidRPr="00A140F0" w:rsidRDefault="00464165">
      <w:pPr>
        <w:rPr>
          <w:rFonts w:ascii="Arial" w:hAnsi="Arial"/>
          <w:sz w:val="22"/>
          <w:szCs w:val="22"/>
          <w:rPrChange w:id="627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628" w:author="Greg Wilson" w:date="2012-12-29T12:11:00Z">
            <w:rPr/>
          </w:rPrChange>
        </w:rPr>
        <w:t>[</w:t>
      </w:r>
      <w:ins w:id="629" w:author="Greg Wilson" w:date="2012-12-29T12:03:00Z">
        <w:r w:rsidR="00A140F0" w:rsidRPr="00A140F0">
          <w:rPr>
            <w:rFonts w:ascii="Arial" w:hAnsi="Arial"/>
            <w:sz w:val="22"/>
            <w:szCs w:val="22"/>
            <w:rPrChange w:id="630" w:author="Greg Wilson" w:date="2012-12-29T12:11:00Z">
              <w:rPr/>
            </w:rPrChange>
          </w:rPr>
          <w:t>7</w:t>
        </w:r>
      </w:ins>
      <w:del w:id="631" w:author="Greg Wilson" w:date="2012-12-29T12:03:00Z">
        <w:r w:rsidRPr="00A140F0" w:rsidDel="00A140F0">
          <w:rPr>
            <w:rFonts w:ascii="Arial" w:hAnsi="Arial"/>
            <w:sz w:val="22"/>
            <w:szCs w:val="22"/>
            <w:rPrChange w:id="632" w:author="Greg Wilson" w:date="2012-12-29T12:11:00Z">
              <w:rPr/>
            </w:rPrChange>
          </w:rPr>
          <w:delText>3</w:delText>
        </w:r>
      </w:del>
      <w:r w:rsidRPr="00A140F0">
        <w:rPr>
          <w:rFonts w:ascii="Arial" w:hAnsi="Arial"/>
          <w:sz w:val="22"/>
          <w:szCs w:val="22"/>
          <w:rPrChange w:id="633" w:author="Greg Wilson" w:date="2012-12-29T12:11:00Z">
            <w:rPr/>
          </w:rPrChange>
        </w:rPr>
        <w:t xml:space="preserve">] Z. </w:t>
      </w:r>
      <w:proofErr w:type="spellStart"/>
      <w:r w:rsidRPr="00A140F0">
        <w:rPr>
          <w:rFonts w:ascii="Arial" w:hAnsi="Arial"/>
          <w:sz w:val="22"/>
          <w:szCs w:val="22"/>
          <w:rPrChange w:id="634" w:author="Greg Wilson" w:date="2012-12-29T12:11:00Z">
            <w:rPr/>
          </w:rPrChange>
        </w:rPr>
        <w:t>Merali</w:t>
      </w:r>
      <w:proofErr w:type="spellEnd"/>
      <w:ins w:id="635" w:author="Greg Wilson" w:date="2012-12-29T12:04:00Z">
        <w:r w:rsidR="00A140F0" w:rsidRPr="00A140F0">
          <w:rPr>
            <w:rFonts w:ascii="Arial" w:hAnsi="Arial"/>
            <w:sz w:val="22"/>
            <w:szCs w:val="22"/>
            <w:rPrChange w:id="636" w:author="Greg Wilson" w:date="2012-12-29T12:11:00Z">
              <w:rPr/>
            </w:rPrChange>
          </w:rPr>
          <w:t>: “Computational Science: …Error”</w:t>
        </w:r>
      </w:ins>
      <w:del w:id="637" w:author="Greg Wilson" w:date="2012-12-29T12:04:00Z">
        <w:r w:rsidRPr="00A140F0" w:rsidDel="00A140F0">
          <w:rPr>
            <w:rFonts w:ascii="Arial" w:hAnsi="Arial"/>
            <w:sz w:val="22"/>
            <w:szCs w:val="22"/>
            <w:rPrChange w:id="638" w:author="Greg Wilson" w:date="2012-12-29T12:11:00Z">
              <w:rPr/>
            </w:rPrChange>
          </w:rPr>
          <w:delText>,</w:delText>
        </w:r>
      </w:del>
      <w:r w:rsidRPr="00A140F0">
        <w:rPr>
          <w:rFonts w:ascii="Arial" w:hAnsi="Arial"/>
          <w:sz w:val="22"/>
          <w:szCs w:val="22"/>
          <w:rPrChange w:id="639" w:author="Greg Wilson" w:date="2012-12-29T12:11:00Z">
            <w:rPr/>
          </w:rPrChange>
        </w:rPr>
        <w:t xml:space="preserve"> </w:t>
      </w:r>
      <w:r w:rsidRPr="00A140F0">
        <w:rPr>
          <w:rFonts w:ascii="Arial" w:hAnsi="Arial"/>
          <w:i/>
          <w:sz w:val="22"/>
          <w:szCs w:val="22"/>
          <w:rPrChange w:id="640" w:author="Greg Wilson" w:date="2012-12-29T12:11:00Z">
            <w:rPr/>
          </w:rPrChange>
        </w:rPr>
        <w:t>Nature</w:t>
      </w:r>
      <w:r w:rsidRPr="00A140F0">
        <w:rPr>
          <w:rFonts w:ascii="Arial" w:hAnsi="Arial"/>
          <w:sz w:val="22"/>
          <w:szCs w:val="22"/>
          <w:rPrChange w:id="641" w:author="Greg Wilson" w:date="2012-12-29T12:11:00Z">
            <w:rPr/>
          </w:rPrChange>
        </w:rPr>
        <w:t>, 2010; doi</w:t>
      </w:r>
      <w:proofErr w:type="gramStart"/>
      <w:r w:rsidRPr="00A140F0">
        <w:rPr>
          <w:rFonts w:ascii="Arial" w:hAnsi="Arial"/>
          <w:sz w:val="22"/>
          <w:szCs w:val="22"/>
          <w:rPrChange w:id="642" w:author="Greg Wilson" w:date="2012-12-29T12:11:00Z">
            <w:rPr/>
          </w:rPrChange>
        </w:rPr>
        <w:t>:10.1038</w:t>
      </w:r>
      <w:proofErr w:type="gramEnd"/>
      <w:r w:rsidRPr="00A140F0">
        <w:rPr>
          <w:rFonts w:ascii="Arial" w:hAnsi="Arial"/>
          <w:sz w:val="22"/>
          <w:szCs w:val="22"/>
          <w:rPrChange w:id="643" w:author="Greg Wilson" w:date="2012-12-29T12:11:00Z">
            <w:rPr/>
          </w:rPrChange>
        </w:rPr>
        <w:t xml:space="preserve">/467775a, </w:t>
      </w:r>
      <w:r w:rsidR="00412315" w:rsidRPr="00A140F0">
        <w:rPr>
          <w:rFonts w:ascii="Arial" w:hAnsi="Arial"/>
          <w:sz w:val="22"/>
          <w:szCs w:val="22"/>
          <w:rPrChange w:id="644" w:author="Greg Wilson" w:date="2012-12-29T12:11:00Z">
            <w:rPr>
              <w:rStyle w:val="Hyperlink"/>
            </w:rPr>
          </w:rPrChange>
        </w:rPr>
        <w:fldChar w:fldCharType="begin"/>
      </w:r>
      <w:r w:rsidR="00412315" w:rsidRPr="00A140F0">
        <w:rPr>
          <w:rFonts w:ascii="Arial" w:hAnsi="Arial"/>
          <w:sz w:val="22"/>
          <w:szCs w:val="22"/>
          <w:rPrChange w:id="645" w:author="Greg Wilson" w:date="2012-12-29T12:11:00Z">
            <w:rPr/>
          </w:rPrChange>
        </w:rPr>
        <w:instrText xml:space="preserve"> HYPERLINK "http://www.nature.com/news/2010/101013/full/467775a.html" </w:instrText>
      </w:r>
      <w:r w:rsidR="00412315" w:rsidRPr="00A140F0">
        <w:rPr>
          <w:rFonts w:ascii="Arial" w:hAnsi="Arial"/>
          <w:sz w:val="22"/>
          <w:szCs w:val="22"/>
          <w:rPrChange w:id="646" w:author="Greg Wilson" w:date="2012-12-29T12:11:00Z">
            <w:rPr>
              <w:rStyle w:val="Hyperlink"/>
            </w:rPr>
          </w:rPrChange>
        </w:rPr>
        <w:fldChar w:fldCharType="separate"/>
      </w:r>
      <w:r w:rsidRPr="00A140F0">
        <w:rPr>
          <w:rStyle w:val="Hyperlink"/>
          <w:rFonts w:ascii="Arial" w:hAnsi="Arial"/>
          <w:sz w:val="22"/>
          <w:szCs w:val="22"/>
          <w:rPrChange w:id="647" w:author="Greg Wilson" w:date="2012-12-29T12:11:00Z">
            <w:rPr>
              <w:rStyle w:val="Hyperlink"/>
            </w:rPr>
          </w:rPrChange>
        </w:rPr>
        <w:t>http://www.nature.com/news/2010/101013/full/467775a.html</w:t>
      </w:r>
      <w:r w:rsidR="00412315" w:rsidRPr="00A140F0">
        <w:rPr>
          <w:rStyle w:val="Hyperlink"/>
          <w:rFonts w:ascii="Arial" w:hAnsi="Arial"/>
          <w:sz w:val="22"/>
          <w:szCs w:val="22"/>
          <w:rPrChange w:id="648" w:author="Greg Wilson" w:date="2012-12-29T12:11:00Z">
            <w:rPr>
              <w:rStyle w:val="Hyperlink"/>
            </w:rPr>
          </w:rPrChange>
        </w:rPr>
        <w:fldChar w:fldCharType="end"/>
      </w:r>
    </w:p>
    <w:p w14:paraId="55EFE133" w14:textId="77777777" w:rsidR="00464165" w:rsidRPr="00A140F0" w:rsidRDefault="00464165">
      <w:pPr>
        <w:rPr>
          <w:rFonts w:ascii="Arial" w:hAnsi="Arial"/>
          <w:sz w:val="22"/>
          <w:szCs w:val="22"/>
          <w:rPrChange w:id="649" w:author="Greg Wilson" w:date="2012-12-29T12:11:00Z">
            <w:rPr/>
          </w:rPrChange>
        </w:rPr>
      </w:pPr>
    </w:p>
    <w:p w14:paraId="6E9F37C4" w14:textId="2978E13E" w:rsidR="00464165" w:rsidRPr="00A140F0" w:rsidDel="00A140F0" w:rsidRDefault="00464165">
      <w:pPr>
        <w:rPr>
          <w:del w:id="650" w:author="Greg Wilson" w:date="2012-12-29T12:05:00Z"/>
          <w:rFonts w:ascii="Arial" w:hAnsi="Arial"/>
          <w:sz w:val="22"/>
          <w:szCs w:val="22"/>
          <w:rPrChange w:id="651" w:author="Greg Wilson" w:date="2012-12-29T12:11:00Z">
            <w:rPr>
              <w:del w:id="652" w:author="Greg Wilson" w:date="2012-12-29T12:05:00Z"/>
            </w:rPr>
          </w:rPrChange>
        </w:rPr>
      </w:pPr>
      <w:r w:rsidRPr="00A140F0">
        <w:rPr>
          <w:rFonts w:ascii="Arial" w:hAnsi="Arial"/>
          <w:sz w:val="22"/>
          <w:szCs w:val="22"/>
          <w:rPrChange w:id="653" w:author="Greg Wilson" w:date="2012-12-29T12:11:00Z">
            <w:rPr/>
          </w:rPrChange>
        </w:rPr>
        <w:t>[</w:t>
      </w:r>
      <w:ins w:id="654" w:author="Greg Wilson" w:date="2012-12-29T12:03:00Z">
        <w:r w:rsidR="00A140F0" w:rsidRPr="00A140F0">
          <w:rPr>
            <w:rFonts w:ascii="Arial" w:hAnsi="Arial"/>
            <w:sz w:val="22"/>
            <w:szCs w:val="22"/>
            <w:rPrChange w:id="655" w:author="Greg Wilson" w:date="2012-12-29T12:11:00Z">
              <w:rPr/>
            </w:rPrChange>
          </w:rPr>
          <w:t>8</w:t>
        </w:r>
      </w:ins>
      <w:del w:id="656" w:author="Greg Wilson" w:date="2012-12-29T12:03:00Z">
        <w:r w:rsidRPr="00A140F0" w:rsidDel="00A140F0">
          <w:rPr>
            <w:rFonts w:ascii="Arial" w:hAnsi="Arial"/>
            <w:sz w:val="22"/>
            <w:szCs w:val="22"/>
            <w:rPrChange w:id="657" w:author="Greg Wilson" w:date="2012-12-29T12:11:00Z">
              <w:rPr/>
            </w:rPrChange>
          </w:rPr>
          <w:delText>4</w:delText>
        </w:r>
      </w:del>
      <w:r w:rsidRPr="00A140F0">
        <w:rPr>
          <w:rFonts w:ascii="Arial" w:hAnsi="Arial"/>
          <w:sz w:val="22"/>
          <w:szCs w:val="22"/>
          <w:rPrChange w:id="658" w:author="Greg Wilson" w:date="2012-12-29T12:11:00Z">
            <w:rPr/>
          </w:rPrChange>
        </w:rPr>
        <w:t>] G. Miller</w:t>
      </w:r>
      <w:ins w:id="659" w:author="Greg Wilson" w:date="2012-12-29T12:04:00Z">
        <w:r w:rsidR="00A140F0" w:rsidRPr="00A140F0">
          <w:rPr>
            <w:rFonts w:ascii="Arial" w:hAnsi="Arial"/>
            <w:sz w:val="22"/>
            <w:szCs w:val="22"/>
            <w:rPrChange w:id="660" w:author="Greg Wilson" w:date="2012-12-29T12:11:00Z">
              <w:rPr/>
            </w:rPrChange>
          </w:rPr>
          <w:t>: “A Scientist’s Nightmare.”</w:t>
        </w:r>
      </w:ins>
      <w:del w:id="661" w:author="Greg Wilson" w:date="2012-12-29T12:04:00Z">
        <w:r w:rsidRPr="00A140F0" w:rsidDel="00A140F0">
          <w:rPr>
            <w:rFonts w:ascii="Arial" w:hAnsi="Arial"/>
            <w:sz w:val="22"/>
            <w:szCs w:val="22"/>
            <w:rPrChange w:id="662" w:author="Greg Wilson" w:date="2012-12-29T12:11:00Z">
              <w:rPr/>
            </w:rPrChange>
          </w:rPr>
          <w:delText>,</w:delText>
        </w:r>
      </w:del>
      <w:r w:rsidRPr="00A140F0">
        <w:rPr>
          <w:rFonts w:ascii="Arial" w:hAnsi="Arial"/>
          <w:sz w:val="22"/>
          <w:szCs w:val="22"/>
          <w:rPrChange w:id="663" w:author="Greg Wilson" w:date="2012-12-29T12:11:00Z">
            <w:rPr/>
          </w:rPrChange>
        </w:rPr>
        <w:t xml:space="preserve"> </w:t>
      </w:r>
      <w:r w:rsidRPr="00A140F0">
        <w:rPr>
          <w:rFonts w:ascii="Arial" w:hAnsi="Arial"/>
          <w:i/>
          <w:sz w:val="22"/>
          <w:szCs w:val="22"/>
          <w:rPrChange w:id="664" w:author="Greg Wilson" w:date="2012-12-29T12:11:00Z">
            <w:rPr/>
          </w:rPrChange>
        </w:rPr>
        <w:t>Science</w:t>
      </w:r>
      <w:r w:rsidRPr="00A140F0">
        <w:rPr>
          <w:rFonts w:ascii="Arial" w:hAnsi="Arial"/>
          <w:sz w:val="22"/>
          <w:szCs w:val="22"/>
          <w:rPrChange w:id="665" w:author="Greg Wilson" w:date="2012-12-29T12:11:00Z">
            <w:rPr/>
          </w:rPrChange>
        </w:rPr>
        <w:t xml:space="preserve">, 2006; </w:t>
      </w:r>
      <w:r w:rsidR="00B05487" w:rsidRPr="00A140F0">
        <w:rPr>
          <w:rFonts w:ascii="Arial" w:hAnsi="Arial"/>
          <w:sz w:val="22"/>
          <w:szCs w:val="22"/>
          <w:rPrChange w:id="666" w:author="Greg Wilson" w:date="2012-12-29T12:11:00Z">
            <w:rPr/>
          </w:rPrChange>
        </w:rPr>
        <w:t>DOI</w:t>
      </w:r>
      <w:proofErr w:type="gramStart"/>
      <w:r w:rsidR="00B05487" w:rsidRPr="00A140F0">
        <w:rPr>
          <w:rFonts w:ascii="Arial" w:hAnsi="Arial"/>
          <w:sz w:val="22"/>
          <w:szCs w:val="22"/>
          <w:rPrChange w:id="667" w:author="Greg Wilson" w:date="2012-12-29T12:11:00Z">
            <w:rPr/>
          </w:rPrChange>
        </w:rPr>
        <w:t>:</w:t>
      </w:r>
      <w:r w:rsidRPr="00A140F0">
        <w:rPr>
          <w:rFonts w:ascii="Arial" w:hAnsi="Arial"/>
          <w:sz w:val="22"/>
          <w:szCs w:val="22"/>
          <w:rPrChange w:id="668" w:author="Greg Wilson" w:date="2012-12-29T12:11:00Z">
            <w:rPr/>
          </w:rPrChange>
        </w:rPr>
        <w:t>10.1126</w:t>
      </w:r>
      <w:proofErr w:type="gramEnd"/>
      <w:r w:rsidRPr="00A140F0">
        <w:rPr>
          <w:rFonts w:ascii="Arial" w:hAnsi="Arial"/>
          <w:sz w:val="22"/>
          <w:szCs w:val="22"/>
          <w:rPrChange w:id="669" w:author="Greg Wilson" w:date="2012-12-29T12:11:00Z">
            <w:rPr/>
          </w:rPrChange>
        </w:rPr>
        <w:t xml:space="preserve">/science.314.5807.1856, </w:t>
      </w:r>
      <w:r w:rsidR="00412315" w:rsidRPr="00A140F0">
        <w:rPr>
          <w:rFonts w:ascii="Arial" w:hAnsi="Arial"/>
          <w:sz w:val="22"/>
          <w:szCs w:val="22"/>
          <w:rPrChange w:id="670" w:author="Greg Wilson" w:date="2012-12-29T12:11:00Z">
            <w:rPr>
              <w:rStyle w:val="Hyperlink"/>
            </w:rPr>
          </w:rPrChange>
        </w:rPr>
        <w:fldChar w:fldCharType="begin"/>
      </w:r>
      <w:r w:rsidR="00412315" w:rsidRPr="00A140F0">
        <w:rPr>
          <w:rFonts w:ascii="Arial" w:hAnsi="Arial"/>
          <w:sz w:val="22"/>
          <w:szCs w:val="22"/>
          <w:rPrChange w:id="671" w:author="Greg Wilson" w:date="2012-12-29T12:11:00Z">
            <w:rPr/>
          </w:rPrChange>
        </w:rPr>
        <w:instrText xml:space="preserve"> HYPERLINK "http://www.sciencemag.org/content/314/5807/1856.summary" </w:instrText>
      </w:r>
      <w:r w:rsidR="00412315" w:rsidRPr="00A140F0">
        <w:rPr>
          <w:rFonts w:ascii="Arial" w:hAnsi="Arial"/>
          <w:sz w:val="22"/>
          <w:szCs w:val="22"/>
          <w:rPrChange w:id="672" w:author="Greg Wilson" w:date="2012-12-29T12:11:00Z">
            <w:rPr>
              <w:rStyle w:val="Hyperlink"/>
            </w:rPr>
          </w:rPrChange>
        </w:rPr>
        <w:fldChar w:fldCharType="separate"/>
      </w:r>
      <w:r w:rsidRPr="00A140F0">
        <w:rPr>
          <w:rStyle w:val="Hyperlink"/>
          <w:rFonts w:ascii="Arial" w:hAnsi="Arial"/>
          <w:sz w:val="22"/>
          <w:szCs w:val="22"/>
          <w:rPrChange w:id="673" w:author="Greg Wilson" w:date="2012-12-29T12:11:00Z">
            <w:rPr>
              <w:rStyle w:val="Hyperlink"/>
            </w:rPr>
          </w:rPrChange>
        </w:rPr>
        <w:t>http://www.sciencemag.org/content/314/5807/1856.summary</w:t>
      </w:r>
      <w:r w:rsidR="00412315" w:rsidRPr="00A140F0">
        <w:rPr>
          <w:rStyle w:val="Hyperlink"/>
          <w:rFonts w:ascii="Arial" w:hAnsi="Arial"/>
          <w:sz w:val="22"/>
          <w:szCs w:val="22"/>
          <w:rPrChange w:id="674" w:author="Greg Wilson" w:date="2012-12-29T12:11:00Z">
            <w:rPr>
              <w:rStyle w:val="Hyperlink"/>
            </w:rPr>
          </w:rPrChange>
        </w:rPr>
        <w:fldChar w:fldCharType="end"/>
      </w:r>
    </w:p>
    <w:p w14:paraId="6D2B5D07" w14:textId="1D65DA2C" w:rsidR="00464165" w:rsidRPr="00A140F0" w:rsidDel="00A140F0" w:rsidRDefault="00464165">
      <w:pPr>
        <w:rPr>
          <w:del w:id="675" w:author="Greg Wilson" w:date="2012-12-29T12:04:00Z"/>
          <w:rFonts w:ascii="Arial" w:hAnsi="Arial"/>
          <w:sz w:val="22"/>
          <w:szCs w:val="22"/>
          <w:rPrChange w:id="676" w:author="Greg Wilson" w:date="2012-12-29T12:11:00Z">
            <w:rPr>
              <w:del w:id="677" w:author="Greg Wilson" w:date="2012-12-29T12:04:00Z"/>
            </w:rPr>
          </w:rPrChange>
        </w:rPr>
      </w:pPr>
    </w:p>
    <w:p w14:paraId="23116B99" w14:textId="3D2F7264" w:rsidR="00684EDB" w:rsidRPr="00A140F0" w:rsidDel="00A140F0" w:rsidRDefault="00684EDB" w:rsidP="00684EDB">
      <w:pPr>
        <w:rPr>
          <w:del w:id="678" w:author="Greg Wilson" w:date="2012-12-29T12:04:00Z"/>
          <w:rFonts w:ascii="Arial" w:hAnsi="Arial"/>
          <w:sz w:val="22"/>
          <w:szCs w:val="22"/>
          <w:rPrChange w:id="679" w:author="Greg Wilson" w:date="2012-12-29T12:11:00Z">
            <w:rPr>
              <w:del w:id="680" w:author="Greg Wilson" w:date="2012-12-29T12:04:00Z"/>
            </w:rPr>
          </w:rPrChange>
        </w:rPr>
      </w:pPr>
      <w:moveToRangeStart w:id="681" w:author="Greg Wilson" w:date="2012-12-29T11:56:00Z" w:name="move218401544"/>
      <w:moveTo w:id="682" w:author="Greg Wilson" w:date="2012-12-29T11:56:00Z">
        <w:del w:id="683" w:author="Greg Wilson" w:date="2012-12-29T12:04:00Z">
          <w:r w:rsidRPr="00A140F0" w:rsidDel="00A140F0">
            <w:rPr>
              <w:rFonts w:ascii="Arial" w:hAnsi="Arial"/>
              <w:sz w:val="22"/>
              <w:szCs w:val="22"/>
              <w:rPrChange w:id="684" w:author="Greg Wilson" w:date="2012-12-29T12:11:00Z">
                <w:rPr/>
              </w:rPrChange>
            </w:rPr>
            <w:delText>Shining Light into Black Boxes (Science, 2012) [2]</w:delText>
          </w:r>
        </w:del>
      </w:moveTo>
    </w:p>
    <w:p w14:paraId="6E59885F" w14:textId="33FCF333" w:rsidR="00684EDB" w:rsidRPr="00A140F0" w:rsidDel="00A140F0" w:rsidRDefault="00684EDB" w:rsidP="00684EDB">
      <w:pPr>
        <w:rPr>
          <w:del w:id="685" w:author="Greg Wilson" w:date="2012-12-29T12:04:00Z"/>
          <w:rFonts w:ascii="Arial" w:hAnsi="Arial"/>
          <w:sz w:val="22"/>
          <w:szCs w:val="22"/>
          <w:rPrChange w:id="686" w:author="Greg Wilson" w:date="2012-12-29T12:11:00Z">
            <w:rPr>
              <w:del w:id="687" w:author="Greg Wilson" w:date="2012-12-29T12:04:00Z"/>
            </w:rPr>
          </w:rPrChange>
        </w:rPr>
      </w:pPr>
      <w:moveTo w:id="688" w:author="Greg Wilson" w:date="2012-12-29T11:56:00Z">
        <w:del w:id="689" w:author="Greg Wilson" w:date="2012-12-29T12:04:00Z">
          <w:r w:rsidRPr="00A140F0" w:rsidDel="00A140F0">
            <w:rPr>
              <w:rFonts w:ascii="Arial" w:hAnsi="Arial"/>
              <w:sz w:val="22"/>
              <w:szCs w:val="22"/>
              <w:rPrChange w:id="690" w:author="Greg Wilson" w:date="2012-12-29T12:11:00Z">
                <w:rPr/>
              </w:rPrChange>
            </w:rPr>
            <w:delText>Computational science: ...Error (Nature, 2010) [3]</w:delText>
          </w:r>
        </w:del>
      </w:moveTo>
    </w:p>
    <w:p w14:paraId="7BD1A2C3" w14:textId="5B6A8B80" w:rsidR="00684EDB" w:rsidRPr="00A140F0" w:rsidDel="00A140F0" w:rsidRDefault="00684EDB" w:rsidP="00684EDB">
      <w:pPr>
        <w:rPr>
          <w:del w:id="691" w:author="Greg Wilson" w:date="2012-12-29T12:04:00Z"/>
          <w:rFonts w:ascii="Arial" w:hAnsi="Arial"/>
          <w:sz w:val="22"/>
          <w:szCs w:val="22"/>
          <w:rPrChange w:id="692" w:author="Greg Wilson" w:date="2012-12-29T12:11:00Z">
            <w:rPr>
              <w:del w:id="693" w:author="Greg Wilson" w:date="2012-12-29T12:04:00Z"/>
            </w:rPr>
          </w:rPrChange>
        </w:rPr>
      </w:pPr>
      <w:moveTo w:id="694" w:author="Greg Wilson" w:date="2012-12-29T11:56:00Z">
        <w:del w:id="695" w:author="Greg Wilson" w:date="2012-12-29T12:04:00Z">
          <w:r w:rsidRPr="00A140F0" w:rsidDel="00A140F0">
            <w:rPr>
              <w:rFonts w:ascii="Arial" w:hAnsi="Arial"/>
              <w:sz w:val="22"/>
              <w:szCs w:val="22"/>
              <w:rPrChange w:id="696" w:author="Greg Wilson" w:date="2012-12-29T12:11:00Z">
                <w:rPr/>
              </w:rPrChange>
            </w:rPr>
            <w:delText>A Scientist's Nightmare (Science, 2006) [4]</w:delText>
          </w:r>
        </w:del>
      </w:moveTo>
    </w:p>
    <w:moveToRangeEnd w:id="681"/>
    <w:p w14:paraId="339CB514" w14:textId="77777777" w:rsidR="00464165" w:rsidRPr="00A140F0" w:rsidRDefault="00464165">
      <w:pPr>
        <w:rPr>
          <w:rFonts w:ascii="Arial" w:hAnsi="Arial"/>
          <w:sz w:val="22"/>
          <w:szCs w:val="22"/>
          <w:rPrChange w:id="697" w:author="Greg Wilson" w:date="2012-12-29T12:11:00Z">
            <w:rPr/>
          </w:rPrChange>
        </w:rPr>
      </w:pPr>
    </w:p>
    <w:sectPr w:rsidR="00464165" w:rsidRPr="00A140F0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1490"/>
    <w:rsid w:val="00125345"/>
    <w:rsid w:val="00412315"/>
    <w:rsid w:val="00464165"/>
    <w:rsid w:val="00684EDB"/>
    <w:rsid w:val="0086396B"/>
    <w:rsid w:val="00A140F0"/>
    <w:rsid w:val="00AA18D2"/>
    <w:rsid w:val="00AA4A25"/>
    <w:rsid w:val="00AC1271"/>
    <w:rsid w:val="00B05487"/>
    <w:rsid w:val="00CE0D18"/>
    <w:rsid w:val="00EE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5DE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mbria" w:eastAsia="WenQuanYi Micro Hei" w:hAnsi="Cambria"/>
      <w:color w:val="00000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1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165"/>
    <w:rPr>
      <w:rFonts w:ascii="Lucida Grande" w:eastAsia="WenQuanYi Micro Hei" w:hAnsi="Lucida Grande" w:cs="Lucida Grande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41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4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1065</Words>
  <Characters>6071</Characters>
  <Application>Microsoft Macintosh Word</Application>
  <DocSecurity>0</DocSecurity>
  <Lines>50</Lines>
  <Paragraphs>14</Paragraphs>
  <ScaleCrop>false</ScaleCrop>
  <Company>MSU</Company>
  <LinksUpToDate>false</LinksUpToDate>
  <CharactersWithSpaces>7122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Titus Brown</dc:creator>
  <cp:lastModifiedBy>Greg Wilson</cp:lastModifiedBy>
  <cp:revision>9</cp:revision>
  <dcterms:created xsi:type="dcterms:W3CDTF">2012-12-09T16:32:00Z</dcterms:created>
  <dcterms:modified xsi:type="dcterms:W3CDTF">2012-12-29T19:16:00Z</dcterms:modified>
</cp:coreProperties>
</file>